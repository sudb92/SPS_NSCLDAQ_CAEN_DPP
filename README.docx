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834"/>
            <w:gridCol w:w="2346"/>
            <w:gridCol w:w="1150"/>
            <w:gridCol w:w="5030"/>
          </w:tblGrid>
          <w:tr w:rsidR="00674A13">
            <w:tc>
              <w:tcPr>
                <w:tcW w:w="1086" w:type="dxa"/>
                <w:vAlign w:val="center"/>
              </w:tcPr>
              <w:p w:rsidR="00674A13" w:rsidRDefault="00674A13">
                <w:pPr>
                  <w:pStyle w:val="NoSpacing"/>
                </w:pPr>
              </w:p>
            </w:tc>
            <w:tc>
              <w:tcPr>
                <w:tcW w:w="2842" w:type="dxa"/>
                <w:vAlign w:val="center"/>
              </w:tcPr>
              <w:p w:rsidR="00674A13" w:rsidRDefault="00E84D4D">
                <w:pPr>
                  <w:pStyle w:val="NoSpacing"/>
                </w:pPr>
                <w:sdt>
                  <w:sdtPr>
                    <w:rPr>
                      <w:color w:val="424456" w:themeColor="text2"/>
                      <w:szCs w:val="22"/>
                    </w:rPr>
                    <w:alias w:val="Date"/>
                    <w:id w:val="281571602"/>
                    <w:placeholder>
                      <w:docPart w:val="D79E5AA8631C4436B417ECD37747590D"/>
                    </w:placeholder>
                    <w:dataBinding w:prefixMappings="xmlns:ns0='http://schemas.microsoft.com/office/2006/coverPageProps'" w:xpath="/ns0:CoverPageProperties[1]/ns0:PublishDate[1]" w:storeItemID="{55AF091B-3C7A-41E3-B477-F2FDAA23CFDA}"/>
                    <w:date w:fullDate="2017-09-25T00:00:00Z">
                      <w:dateFormat w:val="M/d/yyyy"/>
                      <w:lid w:val="en-US"/>
                      <w:storeMappedDataAs w:val="dateTime"/>
                      <w:calendar w:val="gregorian"/>
                    </w:date>
                  </w:sdtPr>
                  <w:sdtEndPr/>
                  <w:sdtContent>
                    <w:r w:rsidR="00BC5811">
                      <w:rPr>
                        <w:color w:val="424456" w:themeColor="text2"/>
                        <w:szCs w:val="22"/>
                      </w:rPr>
                      <w:t>9/25/2017</w:t>
                    </w:r>
                  </w:sdtContent>
                </w:sdt>
              </w:p>
            </w:tc>
            <w:tc>
              <w:tcPr>
                <w:tcW w:w="5648" w:type="dxa"/>
                <w:gridSpan w:val="2"/>
                <w:vAlign w:val="center"/>
              </w:tcPr>
              <w:p w:rsidR="00674A13" w:rsidRDefault="00674A13">
                <w:pPr>
                  <w:pStyle w:val="NoSpacing"/>
                </w:pPr>
              </w:p>
            </w:tc>
          </w:tr>
          <w:tr w:rsidR="00674A13">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781"/>
                  <w:gridCol w:w="2169"/>
                </w:tblGrid>
                <w:tr w:rsidR="00674A13">
                  <w:trPr>
                    <w:trHeight w:hRule="exact" w:val="86"/>
                  </w:trPr>
                  <w:tc>
                    <w:tcPr>
                      <w:tcW w:w="990" w:type="dxa"/>
                    </w:tcPr>
                    <w:p w:rsidR="00674A13" w:rsidRDefault="00674A13">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674A13" w:rsidRDefault="00674A13">
                      <w:pPr>
                        <w:pStyle w:val="NoSpacing"/>
                        <w:framePr w:hSpace="187" w:wrap="around" w:hAnchor="text" w:yAlign="bottom"/>
                        <w:suppressOverlap/>
                      </w:pPr>
                    </w:p>
                  </w:tc>
                </w:tr>
                <w:tr w:rsidR="00674A13">
                  <w:trPr>
                    <w:trHeight w:hRule="exact" w:val="86"/>
                  </w:trPr>
                  <w:tc>
                    <w:tcPr>
                      <w:tcW w:w="990" w:type="dxa"/>
                      <w:tcBorders>
                        <w:bottom w:val="single" w:sz="2" w:space="0" w:color="438086" w:themeColor="accent2"/>
                      </w:tcBorders>
                    </w:tcPr>
                    <w:p w:rsidR="00674A13" w:rsidRDefault="00674A13">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674A13" w:rsidRDefault="00674A13">
                      <w:pPr>
                        <w:pStyle w:val="NoSpacing"/>
                        <w:framePr w:hSpace="187" w:wrap="around" w:hAnchor="text" w:yAlign="bottom"/>
                        <w:suppressOverlap/>
                      </w:pPr>
                    </w:p>
                  </w:tc>
                </w:tr>
                <w:tr w:rsidR="00674A13">
                  <w:trPr>
                    <w:trHeight w:hRule="exact" w:val="115"/>
                  </w:trPr>
                  <w:tc>
                    <w:tcPr>
                      <w:tcW w:w="990" w:type="dxa"/>
                      <w:tcBorders>
                        <w:top w:val="single" w:sz="2" w:space="0" w:color="438086" w:themeColor="accent2"/>
                        <w:bottom w:val="single" w:sz="8" w:space="0" w:color="438086" w:themeColor="accent2"/>
                      </w:tcBorders>
                    </w:tcPr>
                    <w:p w:rsidR="00674A13" w:rsidRDefault="00674A13">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674A13" w:rsidRDefault="00674A13">
                      <w:pPr>
                        <w:pStyle w:val="NoSpacing"/>
                        <w:framePr w:hSpace="187" w:wrap="around" w:hAnchor="text" w:yAlign="bottom"/>
                        <w:suppressOverlap/>
                      </w:pPr>
                    </w:p>
                  </w:tc>
                </w:tr>
                <w:tr w:rsidR="00674A13">
                  <w:trPr>
                    <w:trHeight w:hRule="exact" w:val="58"/>
                  </w:trPr>
                  <w:tc>
                    <w:tcPr>
                      <w:tcW w:w="990" w:type="dxa"/>
                      <w:tcBorders>
                        <w:top w:val="single" w:sz="8" w:space="0" w:color="438086" w:themeColor="accent2"/>
                      </w:tcBorders>
                    </w:tcPr>
                    <w:p w:rsidR="00674A13" w:rsidRDefault="00674A13">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674A13" w:rsidRDefault="00674A13">
                      <w:pPr>
                        <w:pStyle w:val="NoSpacing"/>
                        <w:framePr w:hSpace="187" w:wrap="around" w:hAnchor="text" w:yAlign="bottom"/>
                        <w:suppressOverlap/>
                      </w:pPr>
                    </w:p>
                  </w:tc>
                </w:tr>
              </w:tbl>
              <w:p w:rsidR="00674A13" w:rsidRDefault="00674A13">
                <w:pPr>
                  <w:pStyle w:val="NoSpacing"/>
                </w:pPr>
              </w:p>
            </w:tc>
            <w:tc>
              <w:tcPr>
                <w:tcW w:w="5648" w:type="dxa"/>
                <w:gridSpan w:val="2"/>
                <w:vAlign w:val="center"/>
              </w:tcPr>
              <w:p w:rsidR="00674A13" w:rsidRDefault="00674A13">
                <w:pPr>
                  <w:pStyle w:val="NoSpacing"/>
                </w:pPr>
              </w:p>
            </w:tc>
          </w:tr>
          <w:tr w:rsidR="00674A13">
            <w:trPr>
              <w:trHeight w:val="1800"/>
            </w:trPr>
            <w:tc>
              <w:tcPr>
                <w:tcW w:w="9576" w:type="dxa"/>
                <w:gridSpan w:val="4"/>
                <w:tcMar>
                  <w:top w:w="115" w:type="dxa"/>
                  <w:left w:w="115" w:type="dxa"/>
                  <w:bottom w:w="72" w:type="dxa"/>
                  <w:right w:w="115" w:type="dxa"/>
                </w:tcMar>
                <w:vAlign w:val="center"/>
              </w:tcPr>
              <w:p w:rsidR="00674A13" w:rsidRDefault="00E84D4D">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285B022662534935BD6C265F2B027C56"/>
                    </w:placeholder>
                    <w:dataBinding w:prefixMappings="xmlns:ns0='http://schemas.openxmlformats.org/package/2006/metadata/core-properties' xmlns:ns1='http://purl.org/dc/elements/1.1/'" w:xpath="/ns0:coreProperties[1]/ns1:title[1]" w:storeItemID="{6C3C8BC8-F283-45AE-878A-BAB7291924A1}"/>
                    <w:text/>
                  </w:sdtPr>
                  <w:sdtEndPr/>
                  <w:sdtContent>
                    <w:r w:rsidR="00BC5811">
                      <w:rPr>
                        <w:rFonts w:asciiTheme="majorHAnsi" w:eastAsiaTheme="majorEastAsia" w:hAnsiTheme="majorHAnsi" w:cstheme="majorBidi"/>
                        <w:color w:val="53548A" w:themeColor="accent1"/>
                        <w:sz w:val="72"/>
                        <w:szCs w:val="72"/>
                      </w:rPr>
                      <w:t>Support fror CAEN PHA DPP</w:t>
                    </w:r>
                  </w:sdtContent>
                </w:sdt>
              </w:p>
              <w:p w:rsidR="00674A13" w:rsidRDefault="00E84D4D" w:rsidP="00BC5811">
                <w:pPr>
                  <w:pStyle w:val="NoSpacing"/>
                </w:pPr>
                <w:sdt>
                  <w:sdtPr>
                    <w:rPr>
                      <w:i/>
                      <w:iCs/>
                      <w:color w:val="424456" w:themeColor="text2"/>
                      <w:sz w:val="28"/>
                      <w:szCs w:val="28"/>
                    </w:rPr>
                    <w:alias w:val="Subtitle"/>
                    <w:id w:val="220683832"/>
                    <w:placeholder>
                      <w:docPart w:val="F6DF1EB6564B4366AC8C0D2A297F408C"/>
                    </w:placeholder>
                    <w:dataBinding w:prefixMappings="xmlns:ns0='http://schemas.openxmlformats.org/package/2006/metadata/core-properties' xmlns:ns1='http://purl.org/dc/elements/1.1/'" w:xpath="/ns0:coreProperties[1]/ns1:subject[1]" w:storeItemID="{6C3C8BC8-F283-45AE-878A-BAB7291924A1}"/>
                    <w:text/>
                  </w:sdtPr>
                  <w:sdtEndPr/>
                  <w:sdtContent>
                    <w:r w:rsidR="00BC5811">
                      <w:rPr>
                        <w:i/>
                        <w:iCs/>
                        <w:color w:val="424456" w:themeColor="text2"/>
                        <w:sz w:val="28"/>
                        <w:szCs w:val="28"/>
                      </w:rPr>
                      <w:t>For NSCLDAQ</w:t>
                    </w:r>
                  </w:sdtContent>
                </w:sdt>
              </w:p>
            </w:tc>
          </w:tr>
          <w:tr w:rsidR="00674A13">
            <w:tc>
              <w:tcPr>
                <w:tcW w:w="1086" w:type="dxa"/>
                <w:vAlign w:val="center"/>
              </w:tcPr>
              <w:p w:rsidR="00674A13" w:rsidRDefault="00674A13">
                <w:pPr>
                  <w:pStyle w:val="NoSpacing"/>
                </w:pPr>
              </w:p>
            </w:tc>
            <w:tc>
              <w:tcPr>
                <w:tcW w:w="4474" w:type="dxa"/>
                <w:gridSpan w:val="2"/>
                <w:vAlign w:val="center"/>
              </w:tcPr>
              <w:p w:rsidR="00674A13" w:rsidRDefault="00674A13">
                <w:pPr>
                  <w:pStyle w:val="NoSpacing"/>
                </w:pPr>
              </w:p>
            </w:tc>
            <w:tc>
              <w:tcPr>
                <w:tcW w:w="4016" w:type="dxa"/>
                <w:vAlign w:val="center"/>
              </w:tcPr>
              <w:p w:rsidR="00674A13" w:rsidRDefault="00BC5811">
                <w:pPr>
                  <w:pStyle w:val="NoSpacing"/>
                </w:pPr>
                <w:r>
                  <w:rPr>
                    <w:noProof/>
                    <w:lang w:eastAsia="en-US"/>
                  </w:rPr>
                  <w:drawing>
                    <wp:inline distT="0" distB="0" distL="0" distR="0">
                      <wp:extent cx="30480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_CAEN_Tools_320px.gif"/>
                              <pic:cNvPicPr/>
                            </pic:nvPicPr>
                            <pic:blipFill>
                              <a:blip r:embed="rId10">
                                <a:extLst>
                                  <a:ext uri="{28A0092B-C50C-407E-A947-70E740481C1C}">
                                    <a14:useLocalDpi xmlns:a14="http://schemas.microsoft.com/office/drawing/2010/main" val="0"/>
                                  </a:ext>
                                </a:extLst>
                              </a:blip>
                              <a:stretch>
                                <a:fillRect/>
                              </a:stretch>
                            </pic:blipFill>
                            <pic:spPr>
                              <a:xfrm>
                                <a:off x="0" y="0"/>
                                <a:ext cx="3048000" cy="866775"/>
                              </a:xfrm>
                              <a:prstGeom prst="rect">
                                <a:avLst/>
                              </a:prstGeom>
                            </pic:spPr>
                          </pic:pic>
                        </a:graphicData>
                      </a:graphic>
                    </wp:inline>
                  </w:drawing>
                </w:r>
              </w:p>
            </w:tc>
          </w:tr>
          <w:tr w:rsidR="00674A13">
            <w:tc>
              <w:tcPr>
                <w:tcW w:w="1086" w:type="dxa"/>
                <w:vAlign w:val="center"/>
              </w:tcPr>
              <w:p w:rsidR="00674A13" w:rsidRDefault="00674A13">
                <w:pPr>
                  <w:pStyle w:val="NoSpacing"/>
                </w:pPr>
              </w:p>
            </w:tc>
            <w:tc>
              <w:tcPr>
                <w:tcW w:w="4474" w:type="dxa"/>
                <w:gridSpan w:val="2"/>
                <w:vAlign w:val="center"/>
              </w:tcPr>
              <w:p w:rsidR="00674A13" w:rsidRDefault="00674A13">
                <w:pPr>
                  <w:pStyle w:val="NoSpacing"/>
                </w:pPr>
              </w:p>
            </w:tc>
            <w:tc>
              <w:tcPr>
                <w:tcW w:w="4016" w:type="dxa"/>
                <w:vAlign w:val="center"/>
              </w:tcPr>
              <w:p w:rsidR="00674A13" w:rsidRDefault="00E84D4D">
                <w:pPr>
                  <w:pStyle w:val="NoSpacing"/>
                </w:pPr>
                <w:sdt>
                  <w:sdtPr>
                    <w:rPr>
                      <w:color w:val="424456" w:themeColor="text2"/>
                      <w:szCs w:val="22"/>
                    </w:rPr>
                    <w:alias w:val="Author"/>
                    <w:id w:val="81130488"/>
                    <w:placeholder>
                      <w:docPart w:val="75F9149DC33D408586D7B6F80921AE8F"/>
                    </w:placeholder>
                    <w:dataBinding w:prefixMappings="xmlns:ns0='http://schemas.openxmlformats.org/package/2006/metadata/core-properties' xmlns:ns1='http://purl.org/dc/elements/1.1/'" w:xpath="/ns0:coreProperties[1]/ns1:creator[1]" w:storeItemID="{6C3C8BC8-F283-45AE-878A-BAB7291924A1}"/>
                    <w:text/>
                  </w:sdtPr>
                  <w:sdtEndPr/>
                  <w:sdtContent>
                    <w:r w:rsidR="00BC5811">
                      <w:rPr>
                        <w:color w:val="424456" w:themeColor="text2"/>
                        <w:szCs w:val="22"/>
                      </w:rPr>
                      <w:t>Ronald Fox</w:t>
                    </w:r>
                  </w:sdtContent>
                </w:sdt>
              </w:p>
            </w:tc>
          </w:tr>
        </w:tbl>
        <w:p w:rsidR="00674A13" w:rsidRDefault="009420FC">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placeholder>
          <w:docPart w:val="1A1A670E4C554074B75DF1F3569CFEA5"/>
        </w:placeholder>
        <w:dataBinding w:prefixMappings="xmlns:ns0='http://purl.org/dc/elements/1.1/' xmlns:ns1='http://schemas.openxmlformats.org/package/2006/metadata/core-properties' " w:xpath="/ns1:coreProperties[1]/ns0:title[1]" w:storeItemID="{6C3C8BC8-F283-45AE-878A-BAB7291924A1}"/>
        <w:text/>
      </w:sdtPr>
      <w:sdtEndPr/>
      <w:sdtContent>
        <w:p w:rsidR="00674A13" w:rsidRDefault="00BC5811">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r>
            <w:t>Support fror CAEN PHA DPP</w:t>
          </w:r>
        </w:p>
      </w:sdtContent>
    </w:sdt>
    <w:p w:rsidR="00674A13" w:rsidRDefault="00E84D4D">
      <w:pPr>
        <w:pStyle w:val="Subtitle"/>
        <w:rPr>
          <w:color w:val="53548A" w:themeColor="accent1"/>
        </w:rPr>
      </w:pPr>
      <w:sdt>
        <w:sdtPr>
          <w:rPr>
            <w:color w:val="53548A" w:themeColor="accent1"/>
          </w:rPr>
          <w:id w:val="223570817"/>
          <w:placeholder>
            <w:docPart w:val="D307EAD223CB4DA4983FE4E068F6EF2F"/>
          </w:placeholder>
          <w:dataBinding w:prefixMappings="xmlns:ns0='http://purl.org/dc/elements/1.1/' xmlns:ns1='http://schemas.openxmlformats.org/package/2006/metadata/core-properties' " w:xpath="/ns1:coreProperties[1]/ns0:subject[1]" w:storeItemID="{6C3C8BC8-F283-45AE-878A-BAB7291924A1}"/>
          <w:text/>
        </w:sdtPr>
        <w:sdtEndPr/>
        <w:sdtContent>
          <w:r w:rsidR="00BC5811">
            <w:rPr>
              <w:color w:val="53548A" w:themeColor="accent1"/>
            </w:rPr>
            <w:t>For NSCLDAQ</w:t>
          </w:r>
        </w:sdtContent>
      </w:sdt>
    </w:p>
    <w:p w:rsidR="00674A13" w:rsidRDefault="00BC5811" w:rsidP="00BC5811">
      <w:pPr>
        <w:pStyle w:val="Heading1"/>
      </w:pPr>
      <w:r>
        <w:t>Introduction</w:t>
      </w:r>
    </w:p>
    <w:p w:rsidR="00674A13" w:rsidRDefault="00BC5811">
      <w:r>
        <w:t>CAEN DPP PHA firmware provides digital data acquisition for cases where the height of input pulses is proportional to the physical quantities being measured.   This document describes the support provided for CAEN DPP PHA firmware under NSCLDAQ.  It describes, as well, what is needed to integrate components of the data acquisition system that read CAEN DPP-PHA devices with other NSCLDAQ Readout components (e.g. VMUSBReadout).</w:t>
      </w:r>
    </w:p>
    <w:p w:rsidR="00BC5811" w:rsidRDefault="00BC5811">
      <w:r>
        <w:t>The remainder of this document is organized as follows.</w:t>
      </w:r>
    </w:p>
    <w:p w:rsidR="00BC5811" w:rsidRDefault="00BC5811" w:rsidP="00BC5811">
      <w:pPr>
        <w:pStyle w:val="ListParagraph"/>
        <w:numPr>
          <w:ilvl w:val="0"/>
          <w:numId w:val="41"/>
        </w:numPr>
      </w:pPr>
      <w:r>
        <w:t>The software is described in general terms.</w:t>
      </w:r>
    </w:p>
    <w:p w:rsidR="00BC5811" w:rsidRDefault="00BC5811" w:rsidP="00BC5811">
      <w:pPr>
        <w:pStyle w:val="ListParagraph"/>
        <w:numPr>
          <w:ilvl w:val="0"/>
          <w:numId w:val="41"/>
        </w:numPr>
      </w:pPr>
      <w:r>
        <w:t>How the software is meant to be used alongside other CAEN software, specifically MCA2 is described.</w:t>
      </w:r>
    </w:p>
    <w:p w:rsidR="00BC5811" w:rsidRDefault="00BC5811" w:rsidP="00BC5811">
      <w:pPr>
        <w:pStyle w:val="ListParagraph"/>
        <w:numPr>
          <w:ilvl w:val="0"/>
          <w:numId w:val="41"/>
        </w:numPr>
      </w:pPr>
      <w:r>
        <w:t>A brief installation guide is provided that walks you through building the software from its distribution tarball to usable form.</w:t>
      </w:r>
    </w:p>
    <w:p w:rsidR="00BC5811" w:rsidRDefault="00BC5811" w:rsidP="00BC5811">
      <w:pPr>
        <w:pStyle w:val="ListParagraph"/>
        <w:numPr>
          <w:ilvl w:val="0"/>
          <w:numId w:val="41"/>
        </w:numPr>
      </w:pPr>
      <w:r>
        <w:t>A sample set of configuration files is described and pointed to.</w:t>
      </w:r>
    </w:p>
    <w:p w:rsidR="00BC5811" w:rsidRDefault="00BC5811" w:rsidP="00BC5811">
      <w:pPr>
        <w:pStyle w:val="ListParagraph"/>
        <w:numPr>
          <w:ilvl w:val="0"/>
          <w:numId w:val="41"/>
        </w:numPr>
      </w:pPr>
      <w:r>
        <w:t xml:space="preserve">Using the NSCL event builder to glue together events from multiple channels of the digitizer and other, </w:t>
      </w:r>
      <w:r w:rsidR="005360A8">
        <w:t>non-CAEN</w:t>
      </w:r>
      <w:r>
        <w:t xml:space="preserve"> devices is described.</w:t>
      </w:r>
    </w:p>
    <w:p w:rsidR="002D5B9F" w:rsidRDefault="002D5B9F" w:rsidP="002D5B9F">
      <w:pPr>
        <w:pStyle w:val="Heading1"/>
      </w:pPr>
      <w:r>
        <w:t>How the software works.</w:t>
      </w:r>
    </w:p>
    <w:p w:rsidR="002D5B9F" w:rsidRDefault="002D5B9F" w:rsidP="002D5B9F">
      <w:r>
        <w:t xml:space="preserve">NSCLDAQ provide several readout frameworks.  Each of these frameworks was initially designed for use with a specific hardware interface.  For example, VMUSBReadout is a framework designed to work with the WIENER/JTEC VMUSB controller. </w:t>
      </w:r>
    </w:p>
    <w:p w:rsidR="002D5B9F" w:rsidRDefault="002D5B9F" w:rsidP="002D5B9F">
      <w:r>
        <w:t>One of these frameworks, SBSReadout, was initially designed for use with the SBS/Bit3 PCI/VME bus adapter.    It actually is quite a bit more general than that.  At the NSCL, for example it was tailored to be used with the XIA Pixie16 digital data acquisition system.</w:t>
      </w:r>
    </w:p>
    <w:p w:rsidR="002D5B9F" w:rsidRDefault="002D5B9F" w:rsidP="002D5B9F">
      <w:pPr>
        <w:rPr>
          <w:ins w:id="1" w:author="Ronald Fox" w:date="2017-09-25T12:36:00Z"/>
        </w:rPr>
      </w:pPr>
      <w:r>
        <w:t>The SBSReadout framework is applicable whenever the hardware can specify some action trigger and user supplied code can respond to that trigger.   SBSReadout is the basis for NSCLDAQ support of the CAEN DPP-PHA firmware.   At present, support is provided for the CAEN xx725 and xx730 digitizers.   Testing was done most extensively with a V1725 as this was the digitizer model that LSU purchased.</w:t>
      </w:r>
    </w:p>
    <w:p w:rsidR="0044020C" w:rsidRDefault="0044020C">
      <w:pPr>
        <w:pStyle w:val="Heading1"/>
        <w:pPrChange w:id="2" w:author="Ronald Fox" w:date="2017-09-25T12:36:00Z">
          <w:pPr/>
        </w:pPrChange>
      </w:pPr>
      <w:ins w:id="3" w:author="Ronald Fox" w:date="2017-09-25T12:36:00Z">
        <w:r>
          <w:t>Using the software with MCA2</w:t>
        </w:r>
      </w:ins>
    </w:p>
    <w:p w:rsidR="002D5B9F" w:rsidRDefault="002D5B9F" w:rsidP="002D5B9F">
      <w:r>
        <w:t>Setting up a PHA DPP digitizer can be a bit challenging. CAEN provides a tool, MCA2 to assist with that process.   The MCA2 manual also provides a step-by-step process for determining appropriate DPP parameters.   Rather than re-invent that wheel, support for these digitizers under NSCLDAQ was written to be able to make use of the parameter description files MCA2 produces.</w:t>
      </w:r>
    </w:p>
    <w:p w:rsidR="002D5B9F" w:rsidRDefault="002D5B9F" w:rsidP="002D5B9F">
      <w:pPr>
        <w:rPr>
          <w:ins w:id="4" w:author="Ronald Fox" w:date="2017-09-25T12:32:00Z"/>
          <w:rFonts w:cs="Courier New"/>
        </w:rPr>
      </w:pPr>
      <w:r>
        <w:lastRenderedPageBreak/>
        <w:t>MCA2 produces two types of</w:t>
      </w:r>
      <w:ins w:id="5" w:author="Ronald Fox" w:date="2017-09-25T12:33:00Z">
        <w:r w:rsidR="00322B20">
          <w:t xml:space="preserve"> settings</w:t>
        </w:r>
      </w:ins>
      <w:r>
        <w:t xml:space="preserve"> file</w:t>
      </w:r>
      <w:ins w:id="6" w:author="Ronald Fox" w:date="2017-09-25T12:33:00Z">
        <w:r w:rsidR="00322B20">
          <w:t>s</w:t>
        </w:r>
      </w:ins>
      <w:r>
        <w:t xml:space="preserve">.  One type of file .cbs files provide board wide parameters.  It is produced from the Acquisition setup window by selecting the Board tab as shown below and clicking the </w:t>
      </w:r>
      <w:ins w:id="7" w:author="Ronald Fox" w:date="2017-09-25T12:32:00Z">
        <w:r>
          <w:rPr>
            <w:rFonts w:ascii="Courier New" w:hAnsi="Courier New" w:cs="Courier New"/>
          </w:rPr>
          <w:t>Export</w:t>
        </w:r>
        <w:r>
          <w:rPr>
            <w:rFonts w:cs="Courier New"/>
          </w:rPr>
          <w:t xml:space="preserve"> button</w:t>
        </w:r>
        <w:r w:rsidR="004E49EB">
          <w:rPr>
            <w:rFonts w:cs="Courier New"/>
          </w:rPr>
          <w:t>:</w:t>
        </w:r>
      </w:ins>
    </w:p>
    <w:p w:rsidR="004E49EB" w:rsidRDefault="00322B20" w:rsidP="002D5B9F">
      <w:pPr>
        <w:rPr>
          <w:ins w:id="8" w:author="Ronald Fox" w:date="2017-09-25T12:33:00Z"/>
          <w:rFonts w:cs="Courier New"/>
          <w:i/>
        </w:rPr>
      </w:pPr>
      <w:ins w:id="9" w:author="Ronald Fox" w:date="2017-09-25T12:33:00Z">
        <w:r>
          <w:rPr>
            <w:rFonts w:cs="Courier New"/>
            <w:i/>
            <w:noProof/>
            <w:lang w:eastAsia="en-US"/>
          </w:rPr>
          <w:drawing>
            <wp:inline distT="0" distB="0" distL="0" distR="0">
              <wp:extent cx="3858163" cy="41820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5D9.tmp"/>
                      <pic:cNvPicPr/>
                    </pic:nvPicPr>
                    <pic:blipFill>
                      <a:blip r:embed="rId11">
                        <a:extLst>
                          <a:ext uri="{28A0092B-C50C-407E-A947-70E740481C1C}">
                            <a14:useLocalDpi xmlns:a14="http://schemas.microsoft.com/office/drawing/2010/main" val="0"/>
                          </a:ext>
                        </a:extLst>
                      </a:blip>
                      <a:stretch>
                        <a:fillRect/>
                      </a:stretch>
                    </pic:blipFill>
                    <pic:spPr>
                      <a:xfrm>
                        <a:off x="0" y="0"/>
                        <a:ext cx="3858163" cy="4182059"/>
                      </a:xfrm>
                      <a:prstGeom prst="rect">
                        <a:avLst/>
                      </a:prstGeom>
                    </pic:spPr>
                  </pic:pic>
                </a:graphicData>
              </a:graphic>
            </wp:inline>
          </w:drawing>
        </w:r>
      </w:ins>
    </w:p>
    <w:p w:rsidR="00322B20" w:rsidRDefault="00322B20" w:rsidP="002D5B9F">
      <w:pPr>
        <w:rPr>
          <w:ins w:id="10" w:author="Ronald Fox" w:date="2017-09-25T12:33:00Z"/>
          <w:rFonts w:cs="Courier New"/>
        </w:rPr>
      </w:pPr>
    </w:p>
    <w:p w:rsidR="00322B20" w:rsidRDefault="00322B20" w:rsidP="002D5B9F">
      <w:pPr>
        <w:rPr>
          <w:ins w:id="11" w:author="Ronald Fox" w:date="2017-09-25T12:34:00Z"/>
          <w:rFonts w:cs="Courier New"/>
        </w:rPr>
      </w:pPr>
      <w:ins w:id="12" w:author="Ronald Fox" w:date="2017-09-25T12:33:00Z">
        <w:r>
          <w:rPr>
            <w:rFonts w:cs="Courier New"/>
          </w:rPr>
          <w:t xml:space="preserve">The second type of settings file .ccs files describe channel specific settings and </w:t>
        </w:r>
      </w:ins>
      <w:ins w:id="13" w:author="Ronald Fox" w:date="2017-09-25T12:34:00Z">
        <w:r>
          <w:rPr>
            <w:rFonts w:cs="Courier New"/>
          </w:rPr>
          <w:t xml:space="preserve">provide most of the DPP parameters.  These are produced by seleting the Channels tab and clicking </w:t>
        </w:r>
        <w:r>
          <w:rPr>
            <w:rFonts w:ascii="Courier New" w:hAnsi="Courier New" w:cs="Courier New"/>
          </w:rPr>
          <w:t>Export</w:t>
        </w:r>
        <w:r>
          <w:rPr>
            <w:rFonts w:cs="Courier New"/>
          </w:rPr>
          <w:t xml:space="preserve"> from the window below:</w:t>
        </w:r>
      </w:ins>
    </w:p>
    <w:p w:rsidR="00322B20" w:rsidRDefault="00322B20" w:rsidP="002D5B9F">
      <w:pPr>
        <w:rPr>
          <w:ins w:id="14" w:author="Ronald Fox" w:date="2017-09-25T12:35:00Z"/>
          <w:rFonts w:cs="Courier New"/>
        </w:rPr>
      </w:pPr>
      <w:ins w:id="15" w:author="Ronald Fox" w:date="2017-09-25T12:35:00Z">
        <w:r>
          <w:rPr>
            <w:rFonts w:cs="Courier New"/>
            <w:noProof/>
            <w:lang w:eastAsia="en-US"/>
          </w:rPr>
          <w:lastRenderedPageBreak/>
          <w:drawing>
            <wp:inline distT="0" distB="0" distL="0" distR="0">
              <wp:extent cx="3972479" cy="4229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CF40D.tmp"/>
                      <pic:cNvPicPr/>
                    </pic:nvPicPr>
                    <pic:blipFill>
                      <a:blip r:embed="rId12">
                        <a:extLst>
                          <a:ext uri="{28A0092B-C50C-407E-A947-70E740481C1C}">
                            <a14:useLocalDpi xmlns:a14="http://schemas.microsoft.com/office/drawing/2010/main" val="0"/>
                          </a:ext>
                        </a:extLst>
                      </a:blip>
                      <a:stretch>
                        <a:fillRect/>
                      </a:stretch>
                    </pic:blipFill>
                    <pic:spPr>
                      <a:xfrm>
                        <a:off x="0" y="0"/>
                        <a:ext cx="3972479" cy="4229690"/>
                      </a:xfrm>
                      <a:prstGeom prst="rect">
                        <a:avLst/>
                      </a:prstGeom>
                    </pic:spPr>
                  </pic:pic>
                </a:graphicData>
              </a:graphic>
            </wp:inline>
          </w:drawing>
        </w:r>
      </w:ins>
    </w:p>
    <w:p w:rsidR="00322B20" w:rsidRDefault="00322B20" w:rsidP="002D5B9F">
      <w:pPr>
        <w:rPr>
          <w:ins w:id="16" w:author="Ronald Fox" w:date="2017-09-25T13:15:00Z"/>
          <w:rFonts w:cs="Courier New"/>
        </w:rPr>
      </w:pPr>
      <w:ins w:id="17" w:author="Ronald Fox" w:date="2017-09-25T12:35:00Z">
        <w:r>
          <w:rPr>
            <w:rFonts w:cs="Courier New"/>
          </w:rPr>
          <w:t>When setting up the CAEN DPP Readout program you’ll need a board setup file for each digitizer board and a channel setup file for each channel.   Fortunately in many cases, the same board setup file and channel setup file can be used for several bo</w:t>
        </w:r>
      </w:ins>
      <w:ins w:id="18" w:author="Ronald Fox" w:date="2017-09-25T12:36:00Z">
        <w:r>
          <w:rPr>
            <w:rFonts w:cs="Courier New"/>
          </w:rPr>
          <w:t>ards and channels.</w:t>
        </w:r>
      </w:ins>
    </w:p>
    <w:p w:rsidR="00B44854" w:rsidRDefault="00B44854">
      <w:pPr>
        <w:pStyle w:val="Heading2"/>
        <w:rPr>
          <w:ins w:id="19" w:author="Ronald Fox" w:date="2017-09-25T13:15:00Z"/>
        </w:rPr>
        <w:pPrChange w:id="20" w:author="Ronald Fox" w:date="2017-09-25T13:15:00Z">
          <w:pPr/>
        </w:pPrChange>
      </w:pPr>
      <w:ins w:id="21" w:author="Ronald Fox" w:date="2017-09-25T13:15:00Z">
        <w:r>
          <w:t>SBS Readout and Event Segments</w:t>
        </w:r>
      </w:ins>
    </w:p>
    <w:p w:rsidR="00B44854" w:rsidRDefault="00B44854">
      <w:pPr>
        <w:rPr>
          <w:ins w:id="22" w:author="Ronald Fox" w:date="2017-09-25T13:20:00Z"/>
        </w:rPr>
      </w:pPr>
      <w:ins w:id="23" w:author="Ronald Fox" w:date="2017-09-25T13:15:00Z">
        <w:r>
          <w:t xml:space="preserve">  SBS readout responds to a trigger by executing user code.</w:t>
        </w:r>
      </w:ins>
      <w:ins w:id="24" w:author="Ronald Fox" w:date="2017-09-25T13:16:00Z">
        <w:r>
          <w:t xml:space="preserve">  The trigger condition is defined by user code as well.  The code that responds to that trigger is </w:t>
        </w:r>
      </w:ins>
      <w:ins w:id="25" w:author="Ronald Fox" w:date="2017-09-25T13:17:00Z">
        <w:r>
          <w:t xml:space="preserve">organized into </w:t>
        </w:r>
        <w:r>
          <w:rPr>
            <w:i/>
          </w:rPr>
          <w:t>Event Segments.</w:t>
        </w:r>
      </w:ins>
      <w:ins w:id="26" w:author="Ronald Fox" w:date="2017-09-25T13:20:00Z">
        <w:r>
          <w:t xml:space="preserve">   At its upper levels, the software provides the following classes:</w:t>
        </w:r>
      </w:ins>
    </w:p>
    <w:p w:rsidR="00B44854" w:rsidRDefault="00B44854">
      <w:pPr>
        <w:pStyle w:val="ListParagraph"/>
        <w:numPr>
          <w:ilvl w:val="0"/>
          <w:numId w:val="42"/>
        </w:numPr>
        <w:rPr>
          <w:ins w:id="27" w:author="Ronald Fox" w:date="2017-09-25T13:20:00Z"/>
        </w:rPr>
        <w:pPrChange w:id="28" w:author="Ronald Fox" w:date="2017-09-25T13:20:00Z">
          <w:pPr/>
        </w:pPrChange>
      </w:pPr>
      <w:ins w:id="29" w:author="Ronald Fox" w:date="2017-09-25T13:20:00Z">
        <w:r>
          <w:t>PHAEventSegment  - provides a class that can readout a single module.</w:t>
        </w:r>
      </w:ins>
    </w:p>
    <w:p w:rsidR="00B44854" w:rsidRDefault="00B44854">
      <w:pPr>
        <w:pStyle w:val="ListParagraph"/>
        <w:numPr>
          <w:ilvl w:val="0"/>
          <w:numId w:val="42"/>
        </w:numPr>
        <w:rPr>
          <w:ins w:id="30" w:author="Ronald Fox" w:date="2017-09-25T13:20:00Z"/>
        </w:rPr>
        <w:pPrChange w:id="31" w:author="Ronald Fox" w:date="2017-09-25T13:20:00Z">
          <w:pPr/>
        </w:pPrChange>
      </w:pPr>
      <w:ins w:id="32" w:author="Ronald Fox" w:date="2017-09-25T13:20:00Z">
        <w:r>
          <w:t>PAHTrigger – provides a trigger class that can check the triggers on several modules.</w:t>
        </w:r>
      </w:ins>
    </w:p>
    <w:p w:rsidR="00B44854" w:rsidRDefault="00B44854">
      <w:pPr>
        <w:pStyle w:val="ListParagraph"/>
        <w:numPr>
          <w:ilvl w:val="0"/>
          <w:numId w:val="42"/>
        </w:numPr>
        <w:rPr>
          <w:ins w:id="33" w:author="Ronald Fox" w:date="2017-09-25T13:21:00Z"/>
        </w:rPr>
        <w:pPrChange w:id="34" w:author="Ronald Fox" w:date="2017-09-25T13:20:00Z">
          <w:pPr/>
        </w:pPrChange>
      </w:pPr>
      <w:ins w:id="35" w:author="Ronald Fox" w:date="2017-09-25T13:21:00Z">
        <w:r>
          <w:t>PHAMultiModuleEventSegment – provides a class that can perform “fair” readout on a list of modules.  Fair readout, in this case means that if the rates are high no module will be starved for attention.</w:t>
        </w:r>
      </w:ins>
    </w:p>
    <w:p w:rsidR="00B44854" w:rsidRDefault="00B44854">
      <w:pPr>
        <w:rPr>
          <w:ins w:id="36" w:author="Ronald Fox" w:date="2017-09-25T13:24:00Z"/>
        </w:rPr>
      </w:pPr>
      <w:ins w:id="37" w:author="Ronald Fox" w:date="2017-09-25T13:22:00Z">
        <w:r>
          <w:t xml:space="preserve">PHAEvent segment is built, in turn, on top of the CAENPha class which is a generic driver for CAEN Digitizers running the DPP-PHA firmware.  This </w:t>
        </w:r>
      </w:ins>
      <w:ins w:id="38" w:author="Ronald Fox" w:date="2017-09-25T13:23:00Z">
        <w:r>
          <w:t xml:space="preserve">class is built on top of CAENPhaParameters </w:t>
        </w:r>
      </w:ins>
      <w:ins w:id="39" w:author="Ronald Fox" w:date="2017-09-25T13:24:00Z">
        <w:r>
          <w:t>and CAENPhaChannelParameters.</w:t>
        </w:r>
      </w:ins>
    </w:p>
    <w:p w:rsidR="00B44854" w:rsidRDefault="00B44854">
      <w:pPr>
        <w:rPr>
          <w:ins w:id="40" w:author="Ronald Fox" w:date="2017-09-25T13:25:00Z"/>
        </w:rPr>
      </w:pPr>
      <w:ins w:id="41" w:author="Ronald Fox" w:date="2017-09-25T13:24:00Z">
        <w:r>
          <w:t>CAENPhaParameters, parses.cbs files (board level parameters) into a structure that is convenient for CAENPHa.  Similarly, CAENPhaChannel</w:t>
        </w:r>
      </w:ins>
      <w:ins w:id="42" w:author="Ronald Fox" w:date="2017-09-25T13:25:00Z">
        <w:r>
          <w:t>Parameters parses .ccs files (per channel parameters) into a vector of per channel parameter structs.</w:t>
        </w:r>
      </w:ins>
    </w:p>
    <w:p w:rsidR="00000150" w:rsidRDefault="00000150">
      <w:pPr>
        <w:pStyle w:val="Heading2"/>
        <w:rPr>
          <w:ins w:id="43" w:author="Ronald Fox" w:date="2017-09-25T13:38:00Z"/>
        </w:rPr>
        <w:pPrChange w:id="44" w:author="Ronald Fox" w:date="2017-09-25T13:25:00Z">
          <w:pPr/>
        </w:pPrChange>
      </w:pPr>
      <w:ins w:id="45" w:author="Ronald Fox" w:date="2017-09-25T13:25:00Z">
        <w:r>
          <w:lastRenderedPageBreak/>
          <w:t>Specifying a digitizer</w:t>
        </w:r>
      </w:ins>
    </w:p>
    <w:p w:rsidR="00DB6C7A" w:rsidRDefault="00DB6C7A">
      <w:pPr>
        <w:rPr>
          <w:ins w:id="46" w:author="Ronald Fox" w:date="2017-09-25T13:38:00Z"/>
        </w:rPr>
      </w:pPr>
      <w:ins w:id="47" w:author="Ronald Fox" w:date="2017-09-25T13:38:00Z">
        <w:r>
          <w:t>Specifying a digitizer is a matter of:</w:t>
        </w:r>
      </w:ins>
    </w:p>
    <w:p w:rsidR="00DB6C7A" w:rsidRDefault="00DB6C7A">
      <w:pPr>
        <w:pStyle w:val="ListParagraph"/>
        <w:numPr>
          <w:ilvl w:val="0"/>
          <w:numId w:val="43"/>
        </w:numPr>
        <w:rPr>
          <w:ins w:id="48" w:author="Ronald Fox" w:date="2017-09-25T13:38:00Z"/>
        </w:rPr>
        <w:pPrChange w:id="49" w:author="Ronald Fox" w:date="2017-09-25T13:38:00Z">
          <w:pPr/>
        </w:pPrChange>
      </w:pPr>
      <w:ins w:id="50" w:author="Ronald Fox" w:date="2017-09-25T13:38:00Z">
        <w:r>
          <w:t>Creating a master configuration file for that digitizer card.</w:t>
        </w:r>
      </w:ins>
    </w:p>
    <w:p w:rsidR="00DB6C7A" w:rsidRDefault="00DB6C7A">
      <w:pPr>
        <w:pStyle w:val="ListParagraph"/>
        <w:numPr>
          <w:ilvl w:val="0"/>
          <w:numId w:val="43"/>
        </w:numPr>
        <w:rPr>
          <w:ins w:id="51" w:author="Ronald Fox" w:date="2017-09-25T13:39:00Z"/>
        </w:rPr>
        <w:pPrChange w:id="52" w:author="Ronald Fox" w:date="2017-09-25T13:38:00Z">
          <w:pPr/>
        </w:pPrChange>
      </w:pPr>
      <w:ins w:id="53" w:author="Ronald Fox" w:date="2017-09-25T13:38:00Z">
        <w:r>
          <w:t>Providing board level and channel level configuration files from MCA2 for the digitizer and its enabled channels</w:t>
        </w:r>
      </w:ins>
      <w:ins w:id="54" w:author="Ronald Fox" w:date="2017-09-25T13:39:00Z">
        <w:r>
          <w:t>.</w:t>
        </w:r>
      </w:ins>
    </w:p>
    <w:p w:rsidR="00DB6C7A" w:rsidRDefault="00DB6C7A">
      <w:pPr>
        <w:pStyle w:val="ListParagraph"/>
        <w:numPr>
          <w:ilvl w:val="0"/>
          <w:numId w:val="43"/>
        </w:numPr>
        <w:rPr>
          <w:ins w:id="55" w:author="Ronald Fox" w:date="2017-09-25T13:40:00Z"/>
        </w:rPr>
        <w:pPrChange w:id="56" w:author="Ronald Fox" w:date="2017-09-25T13:38:00Z">
          <w:pPr/>
        </w:pPrChange>
      </w:pPr>
      <w:ins w:id="57" w:author="Ronald Fox" w:date="2017-09-25T13:39:00Z">
        <w:r>
          <w:t xml:space="preserve">Instantiating a PHAEventSegment and, if you are using several digitizers adding that event segment to a </w:t>
        </w:r>
      </w:ins>
      <w:ins w:id="58" w:author="Ronald Fox" w:date="2017-09-25T13:40:00Z">
        <w:r>
          <w:t>PHAMultiModuleSegment.</w:t>
        </w:r>
      </w:ins>
    </w:p>
    <w:p w:rsidR="00DB6C7A" w:rsidRDefault="00DB6C7A">
      <w:pPr>
        <w:pStyle w:val="ListParagraph"/>
        <w:numPr>
          <w:ilvl w:val="0"/>
          <w:numId w:val="43"/>
        </w:numPr>
        <w:rPr>
          <w:ins w:id="59" w:author="Ronald Fox" w:date="2017-09-25T13:41:00Z"/>
        </w:rPr>
        <w:pPrChange w:id="60" w:author="Ronald Fox" w:date="2017-09-25T13:38:00Z">
          <w:pPr/>
        </w:pPrChange>
      </w:pPr>
      <w:ins w:id="61" w:author="Ronald Fox" w:date="2017-09-25T13:41:00Z">
        <w:r>
          <w:t>Adding the appropriate top level event segment to the Readout.</w:t>
        </w:r>
      </w:ins>
    </w:p>
    <w:p w:rsidR="000C0EE0" w:rsidRDefault="000C0EE0">
      <w:pPr>
        <w:rPr>
          <w:ins w:id="62" w:author="Ronald Fox" w:date="2017-09-25T13:41:00Z"/>
        </w:rPr>
      </w:pPr>
      <w:ins w:id="63" w:author="Ronald Fox" w:date="2017-09-25T13:41:00Z">
        <w:r>
          <w:t>A worked example at the end of this part walks through this entire process.</w:t>
        </w:r>
      </w:ins>
    </w:p>
    <w:p w:rsidR="00EB6A46" w:rsidRDefault="00EB6A46">
      <w:pPr>
        <w:rPr>
          <w:ins w:id="64" w:author="Ronald Fox" w:date="2017-09-25T13:43:00Z"/>
        </w:rPr>
      </w:pPr>
      <w:ins w:id="65" w:author="Ronald Fox" w:date="2017-09-25T13:41:00Z">
        <w:r>
          <w:t xml:space="preserve">The master configuration file is a file that is in Microsoft .ini format.  </w:t>
        </w:r>
      </w:ins>
      <w:ins w:id="66" w:author="Ronald Fox" w:date="2017-09-25T13:42:00Z">
        <w:r>
          <w:t xml:space="preserve"> </w:t>
        </w:r>
        <w:r>
          <w:fldChar w:fldCharType="begin"/>
        </w:r>
        <w:r>
          <w:instrText xml:space="preserve"> HYPERLINK "https://en.wikipedia.org/wiki/INI_file" </w:instrText>
        </w:r>
        <w:r>
          <w:fldChar w:fldCharType="separate"/>
        </w:r>
        <w:r w:rsidRPr="00AF74E5">
          <w:rPr>
            <w:rStyle w:val="Hyperlink"/>
          </w:rPr>
          <w:t>https://en.wikipedia.org/wiki/INI_file</w:t>
        </w:r>
        <w:r>
          <w:fldChar w:fldCharType="end"/>
        </w:r>
        <w:r>
          <w:t xml:space="preserve"> </w:t>
        </w:r>
      </w:ins>
      <w:ins w:id="67" w:author="Ronald Fox" w:date="2017-09-25T13:43:00Z">
        <w:r>
          <w:t>describes the general form of this file.</w:t>
        </w:r>
      </w:ins>
    </w:p>
    <w:p w:rsidR="00EB6A46" w:rsidRDefault="00EB6A46">
      <w:pPr>
        <w:rPr>
          <w:ins w:id="68" w:author="Ronald Fox" w:date="2017-09-25T13:44:00Z"/>
          <w:rFonts w:cs="Courier New"/>
        </w:rPr>
      </w:pPr>
      <w:ins w:id="69" w:author="Ronald Fox" w:date="2017-09-25T13:43:00Z">
        <w:r>
          <w:t xml:space="preserve">Sections in this file are </w:t>
        </w:r>
        <w:r>
          <w:rPr>
            <w:rFonts w:ascii="Courier New" w:hAnsi="Courier New" w:cs="Courier New"/>
          </w:rPr>
          <w:t>[COMMON]</w:t>
        </w:r>
        <w:r>
          <w:rPr>
            <w:rFonts w:cs="Courier New"/>
          </w:rPr>
          <w:t xml:space="preserve"> which provides module</w:t>
        </w:r>
      </w:ins>
      <w:ins w:id="70" w:author="Ronald Fox" w:date="2017-09-25T13:44:00Z">
        <w:r>
          <w:rPr>
            <w:rFonts w:cs="Courier New"/>
          </w:rPr>
          <w:t xml:space="preserve"> global parameters that are not provided  by MCA2.  Typically the keys that are important are:</w:t>
        </w:r>
      </w:ins>
    </w:p>
    <w:p w:rsidR="00EB6A46" w:rsidRDefault="00EB6A46">
      <w:pPr>
        <w:rPr>
          <w:ins w:id="71" w:author="Ronald Fox" w:date="2017-09-25T13:44:00Z"/>
          <w:rFonts w:cs="Courier New"/>
        </w:rPr>
      </w:pPr>
    </w:p>
    <w:tbl>
      <w:tblPr>
        <w:tblStyle w:val="TableGrid"/>
        <w:tblW w:w="9936" w:type="dxa"/>
        <w:tblLook w:val="04A0" w:firstRow="1" w:lastRow="0" w:firstColumn="1" w:lastColumn="0" w:noHBand="0" w:noVBand="1"/>
        <w:tblPrChange w:id="72" w:author="Ronald Fox" w:date="2017-09-25T13:55:00Z">
          <w:tblPr>
            <w:tblStyle w:val="TableGrid"/>
            <w:tblW w:w="0" w:type="auto"/>
            <w:tblLook w:val="04A0" w:firstRow="1" w:lastRow="0" w:firstColumn="1" w:lastColumn="0" w:noHBand="0" w:noVBand="1"/>
          </w:tblPr>
        </w:tblPrChange>
      </w:tblPr>
      <w:tblGrid>
        <w:gridCol w:w="1914"/>
        <w:gridCol w:w="2477"/>
        <w:gridCol w:w="5545"/>
        <w:tblGridChange w:id="73">
          <w:tblGrid>
            <w:gridCol w:w="1255"/>
            <w:gridCol w:w="339"/>
            <w:gridCol w:w="320"/>
            <w:gridCol w:w="1570"/>
            <w:gridCol w:w="109"/>
            <w:gridCol w:w="432"/>
            <w:gridCol w:w="1906"/>
            <w:gridCol w:w="3403"/>
            <w:gridCol w:w="236"/>
          </w:tblGrid>
        </w:tblGridChange>
      </w:tblGrid>
      <w:tr w:rsidR="00EB6A46" w:rsidTr="00A934CA">
        <w:trPr>
          <w:ins w:id="74" w:author="Ronald Fox" w:date="2017-09-25T13:44:00Z"/>
          <w:trPrChange w:id="75" w:author="Ronald Fox" w:date="2017-09-25T13:55:00Z">
            <w:trPr>
              <w:gridAfter w:val="0"/>
            </w:trPr>
          </w:trPrChange>
        </w:trPr>
        <w:tc>
          <w:tcPr>
            <w:tcW w:w="1914" w:type="dxa"/>
            <w:tcPrChange w:id="76" w:author="Ronald Fox" w:date="2017-09-25T13:55:00Z">
              <w:tcPr>
                <w:tcW w:w="1255" w:type="dxa"/>
              </w:tcPr>
            </w:tcPrChange>
          </w:tcPr>
          <w:p w:rsidR="00EB6A46" w:rsidRPr="00EB6A46" w:rsidRDefault="00EB6A46" w:rsidP="000C0EE0">
            <w:pPr>
              <w:rPr>
                <w:ins w:id="77" w:author="Ronald Fox" w:date="2017-09-25T13:44:00Z"/>
                <w:rFonts w:cs="Courier New"/>
                <w:b/>
                <w:rPrChange w:id="78" w:author="Ronald Fox" w:date="2017-09-25T13:44:00Z">
                  <w:rPr>
                    <w:ins w:id="79" w:author="Ronald Fox" w:date="2017-09-25T13:44:00Z"/>
                    <w:rFonts w:cs="Courier New"/>
                  </w:rPr>
                </w:rPrChange>
              </w:rPr>
            </w:pPr>
            <w:ins w:id="80" w:author="Ronald Fox" w:date="2017-09-25T13:44:00Z">
              <w:r>
                <w:rPr>
                  <w:rFonts w:cs="Courier New"/>
                  <w:b/>
                </w:rPr>
                <w:t>Key</w:t>
              </w:r>
            </w:ins>
          </w:p>
        </w:tc>
        <w:tc>
          <w:tcPr>
            <w:tcW w:w="2477" w:type="dxa"/>
            <w:tcPrChange w:id="81" w:author="Ronald Fox" w:date="2017-09-25T13:55:00Z">
              <w:tcPr>
                <w:tcW w:w="2338" w:type="dxa"/>
                <w:gridSpan w:val="4"/>
              </w:tcPr>
            </w:tcPrChange>
          </w:tcPr>
          <w:p w:rsidR="00EB6A46" w:rsidRPr="00EB6A46" w:rsidRDefault="00EB6A46" w:rsidP="000C0EE0">
            <w:pPr>
              <w:rPr>
                <w:ins w:id="82" w:author="Ronald Fox" w:date="2017-09-25T13:44:00Z"/>
                <w:rFonts w:cs="Courier New"/>
                <w:b/>
                <w:rPrChange w:id="83" w:author="Ronald Fox" w:date="2017-09-25T13:44:00Z">
                  <w:rPr>
                    <w:ins w:id="84" w:author="Ronald Fox" w:date="2017-09-25T13:44:00Z"/>
                    <w:rFonts w:cs="Courier New"/>
                  </w:rPr>
                </w:rPrChange>
              </w:rPr>
            </w:pPr>
            <w:ins w:id="85" w:author="Ronald Fox" w:date="2017-09-25T13:44:00Z">
              <w:r>
                <w:rPr>
                  <w:rFonts w:cs="Courier New"/>
                  <w:b/>
                </w:rPr>
                <w:t>Form</w:t>
              </w:r>
            </w:ins>
          </w:p>
        </w:tc>
        <w:tc>
          <w:tcPr>
            <w:tcW w:w="5545" w:type="dxa"/>
            <w:tcPrChange w:id="86" w:author="Ronald Fox" w:date="2017-09-25T13:55:00Z">
              <w:tcPr>
                <w:tcW w:w="2338" w:type="dxa"/>
                <w:gridSpan w:val="2"/>
              </w:tcPr>
            </w:tcPrChange>
          </w:tcPr>
          <w:p w:rsidR="00EB6A46" w:rsidRPr="00EB6A46" w:rsidRDefault="00EB6A46" w:rsidP="000C0EE0">
            <w:pPr>
              <w:rPr>
                <w:ins w:id="87" w:author="Ronald Fox" w:date="2017-09-25T13:44:00Z"/>
                <w:rFonts w:cs="Courier New"/>
                <w:b/>
                <w:rPrChange w:id="88" w:author="Ronald Fox" w:date="2017-09-25T13:44:00Z">
                  <w:rPr>
                    <w:ins w:id="89" w:author="Ronald Fox" w:date="2017-09-25T13:44:00Z"/>
                    <w:rFonts w:cs="Courier New"/>
                  </w:rPr>
                </w:rPrChange>
              </w:rPr>
            </w:pPr>
            <w:ins w:id="90" w:author="Ronald Fox" w:date="2017-09-25T13:44:00Z">
              <w:r>
                <w:rPr>
                  <w:rFonts w:cs="Courier New"/>
                  <w:b/>
                </w:rPr>
                <w:t>Comments</w:t>
              </w:r>
            </w:ins>
          </w:p>
        </w:tc>
      </w:tr>
      <w:tr w:rsidR="00EB6A46" w:rsidTr="00A934CA">
        <w:trPr>
          <w:ins w:id="91" w:author="Ronald Fox" w:date="2017-09-25T13:44:00Z"/>
          <w:trPrChange w:id="92" w:author="Ronald Fox" w:date="2017-09-25T13:55:00Z">
            <w:trPr>
              <w:gridAfter w:val="0"/>
            </w:trPr>
          </w:trPrChange>
        </w:trPr>
        <w:tc>
          <w:tcPr>
            <w:tcW w:w="1914" w:type="dxa"/>
            <w:tcPrChange w:id="93" w:author="Ronald Fox" w:date="2017-09-25T13:55:00Z">
              <w:tcPr>
                <w:tcW w:w="1255" w:type="dxa"/>
              </w:tcPr>
            </w:tcPrChange>
          </w:tcPr>
          <w:p w:rsidR="00EB6A46" w:rsidRPr="00EB6A46" w:rsidRDefault="00EB6A46" w:rsidP="000C0EE0">
            <w:pPr>
              <w:rPr>
                <w:ins w:id="94" w:author="Ronald Fox" w:date="2017-09-25T13:44:00Z"/>
                <w:rFonts w:cs="Courier New"/>
                <w:rPrChange w:id="95" w:author="Ronald Fox" w:date="2017-09-25T13:44:00Z">
                  <w:rPr>
                    <w:ins w:id="96" w:author="Ronald Fox" w:date="2017-09-25T13:44:00Z"/>
                    <w:rFonts w:cs="Courier New"/>
                    <w:b/>
                  </w:rPr>
                </w:rPrChange>
              </w:rPr>
            </w:pPr>
            <w:ins w:id="97" w:author="Ronald Fox" w:date="2017-09-25T13:44:00Z">
              <w:r>
                <w:rPr>
                  <w:rFonts w:cs="Courier New"/>
                </w:rPr>
                <w:t>OPEN</w:t>
              </w:r>
            </w:ins>
          </w:p>
        </w:tc>
        <w:tc>
          <w:tcPr>
            <w:tcW w:w="2477" w:type="dxa"/>
            <w:tcPrChange w:id="98" w:author="Ronald Fox" w:date="2017-09-25T13:55:00Z">
              <w:tcPr>
                <w:tcW w:w="2338" w:type="dxa"/>
                <w:gridSpan w:val="4"/>
              </w:tcPr>
            </w:tcPrChange>
          </w:tcPr>
          <w:p w:rsidR="00EB6A46" w:rsidRPr="00EB6A46" w:rsidRDefault="00EB6A46" w:rsidP="000C0EE0">
            <w:pPr>
              <w:rPr>
                <w:ins w:id="99" w:author="Ronald Fox" w:date="2017-09-25T13:44:00Z"/>
                <w:rFonts w:cs="Courier New"/>
                <w:rPrChange w:id="100" w:author="Ronald Fox" w:date="2017-09-25T13:45:00Z">
                  <w:rPr>
                    <w:ins w:id="101" w:author="Ronald Fox" w:date="2017-09-25T13:44:00Z"/>
                    <w:rFonts w:cs="Courier New"/>
                    <w:b/>
                  </w:rPr>
                </w:rPrChange>
              </w:rPr>
            </w:pPr>
            <w:ins w:id="102" w:author="Ronald Fox" w:date="2017-09-25T13:45:00Z">
              <w:r>
                <w:rPr>
                  <w:rFonts w:cs="Courier New"/>
                </w:rPr>
                <w:t>Type node [base]</w:t>
              </w:r>
            </w:ins>
          </w:p>
        </w:tc>
        <w:tc>
          <w:tcPr>
            <w:tcW w:w="5545" w:type="dxa"/>
            <w:tcPrChange w:id="103" w:author="Ronald Fox" w:date="2017-09-25T13:55:00Z">
              <w:tcPr>
                <w:tcW w:w="2338" w:type="dxa"/>
                <w:gridSpan w:val="2"/>
              </w:tcPr>
            </w:tcPrChange>
          </w:tcPr>
          <w:p w:rsidR="00EB6A46" w:rsidRDefault="00EB6A46" w:rsidP="000C0EE0">
            <w:pPr>
              <w:rPr>
                <w:ins w:id="104" w:author="Ronald Fox" w:date="2017-09-25T13:49:00Z"/>
                <w:rFonts w:cs="Courier New"/>
              </w:rPr>
            </w:pPr>
            <w:ins w:id="105" w:author="Ronald Fox" w:date="2017-09-25T13:45:00Z">
              <w:r>
                <w:rPr>
                  <w:rFonts w:cs="Courier New"/>
                </w:rPr>
                <w:t xml:space="preserve">Provides the connection parameters used to access the digitizer. This is a set of </w:t>
              </w:r>
            </w:ins>
            <w:ins w:id="106" w:author="Ronald Fox" w:date="2017-09-25T13:46:00Z">
              <w:r>
                <w:rPr>
                  <w:rFonts w:cs="Courier New"/>
                </w:rPr>
                <w:t>three white space separated words.  The first word is either USB for a usb</w:t>
              </w:r>
            </w:ins>
            <w:ins w:id="107" w:author="Ronald Fox" w:date="2017-09-25T13:47:00Z">
              <w:r>
                <w:rPr>
                  <w:rFonts w:cs="Courier New"/>
                </w:rPr>
                <w:t xml:space="preserve"> connection either to a desktop digitizer or a CAEN </w:t>
              </w:r>
              <w:r w:rsidR="00DF4B4A">
                <w:rPr>
                  <w:rFonts w:cs="Courier New"/>
                </w:rPr>
                <w:t xml:space="preserve">V1718 USB/VME bus bridge or PCI for </w:t>
              </w:r>
            </w:ins>
            <w:ins w:id="108" w:author="Ronald Fox" w:date="2017-09-25T13:48:00Z">
              <w:r w:rsidR="00DF4B4A">
                <w:rPr>
                  <w:rFonts w:cs="Courier New"/>
                </w:rPr>
                <w:t>CONET optical fiber cards.</w:t>
              </w:r>
              <w:r w:rsidR="00DF4B4A">
                <w:rPr>
                  <w:rFonts w:cs="Courier New"/>
                </w:rPr>
                <w:br/>
              </w:r>
              <w:r w:rsidR="00DF4B4A">
                <w:rPr>
                  <w:rFonts w:cs="Courier New"/>
                </w:rPr>
                <w:br/>
                <w:t>The second word is the CONET node number for optical fiber or 0 for USB.  The last word is the base address if the connection is via a CAEN V1718 USB/VME bus bridge, 0 otherwise.</w:t>
              </w:r>
            </w:ins>
            <w:ins w:id="109" w:author="Ronald Fox" w:date="2017-09-25T13:49:00Z">
              <w:r w:rsidR="00DF4B4A">
                <w:rPr>
                  <w:rFonts w:cs="Courier New"/>
                </w:rPr>
                <w:t xml:space="preserve">  </w:t>
              </w:r>
            </w:ins>
          </w:p>
          <w:p w:rsidR="00DF4B4A" w:rsidRPr="00DF4B4A" w:rsidRDefault="00DF4B4A" w:rsidP="000C0EE0">
            <w:pPr>
              <w:rPr>
                <w:ins w:id="110" w:author="Ronald Fox" w:date="2017-09-25T13:44:00Z"/>
                <w:rFonts w:cs="Courier New"/>
                <w:u w:val="single"/>
                <w:rPrChange w:id="111" w:author="Ronald Fox" w:date="2017-09-25T13:48:00Z">
                  <w:rPr>
                    <w:ins w:id="112" w:author="Ronald Fox" w:date="2017-09-25T13:44:00Z"/>
                    <w:rFonts w:cs="Courier New"/>
                    <w:b/>
                  </w:rPr>
                </w:rPrChange>
              </w:rPr>
            </w:pPr>
            <w:ins w:id="113" w:author="Ronald Fox" w:date="2017-09-25T13:49:00Z">
              <w:r>
                <w:rPr>
                  <w:rFonts w:cs="Courier New"/>
                </w:rPr>
                <w:t>For example</w:t>
              </w:r>
              <w:r>
                <w:rPr>
                  <w:rFonts w:cs="Courier New"/>
                </w:rPr>
                <w:br/>
                <w:t>OPEN  USB 0 0x33330000</w:t>
              </w:r>
              <w:r>
                <w:rPr>
                  <w:rFonts w:cs="Courier New"/>
                </w:rPr>
                <w:br/>
              </w:r>
              <w:r>
                <w:rPr>
                  <w:rFonts w:cs="Courier New"/>
                </w:rPr>
                <w:br/>
                <w:t>Open via V1718 for a module at 0x33330000 on the VME bus.</w:t>
              </w:r>
              <w:r>
                <w:rPr>
                  <w:rFonts w:cs="Courier New"/>
                </w:rPr>
                <w:br/>
              </w:r>
              <w:r>
                <w:rPr>
                  <w:rFonts w:cs="Courier New"/>
                </w:rPr>
                <w:br/>
                <w:t>OPEN PCI 1 0</w:t>
              </w:r>
              <w:r>
                <w:rPr>
                  <w:rFonts w:cs="Courier New"/>
                </w:rPr>
                <w:br/>
              </w:r>
              <w:r>
                <w:rPr>
                  <w:rFonts w:cs="Courier New"/>
                </w:rPr>
                <w:br/>
                <w:t>Open CO</w:t>
              </w:r>
            </w:ins>
            <w:ins w:id="114" w:author="Ronald Fox" w:date="2017-09-25T13:50:00Z">
              <w:r>
                <w:rPr>
                  <w:rFonts w:cs="Courier New"/>
                </w:rPr>
                <w:t>NNET node 0.</w:t>
              </w:r>
            </w:ins>
          </w:p>
        </w:tc>
      </w:tr>
      <w:tr w:rsidR="00A934CA" w:rsidTr="00A934CA">
        <w:trPr>
          <w:ins w:id="115" w:author="Ronald Fox" w:date="2017-09-25T13:50:00Z"/>
          <w:trPrChange w:id="116" w:author="Ronald Fox" w:date="2017-09-25T13:55:00Z">
            <w:trPr>
              <w:gridAfter w:val="0"/>
            </w:trPr>
          </w:trPrChange>
        </w:trPr>
        <w:tc>
          <w:tcPr>
            <w:tcW w:w="1914" w:type="dxa"/>
            <w:tcPrChange w:id="117" w:author="Ronald Fox" w:date="2017-09-25T13:55:00Z">
              <w:tcPr>
                <w:tcW w:w="1255" w:type="dxa"/>
                <w:gridSpan w:val="2"/>
              </w:tcPr>
            </w:tcPrChange>
          </w:tcPr>
          <w:p w:rsidR="00A934CA" w:rsidRDefault="00A934CA" w:rsidP="000C0EE0">
            <w:pPr>
              <w:rPr>
                <w:ins w:id="118" w:author="Ronald Fox" w:date="2017-09-25T13:50:00Z"/>
                <w:rFonts w:cs="Courier New"/>
              </w:rPr>
            </w:pPr>
            <w:ins w:id="119" w:author="Ronald Fox" w:date="2017-09-25T13:50:00Z">
              <w:r>
                <w:rPr>
                  <w:rFonts w:cs="Courier New"/>
                </w:rPr>
                <w:t>START_MODE</w:t>
              </w:r>
            </w:ins>
          </w:p>
        </w:tc>
        <w:tc>
          <w:tcPr>
            <w:tcW w:w="2477" w:type="dxa"/>
            <w:tcPrChange w:id="120" w:author="Ronald Fox" w:date="2017-09-25T13:55:00Z">
              <w:tcPr>
                <w:tcW w:w="1890" w:type="dxa"/>
                <w:gridSpan w:val="2"/>
              </w:tcPr>
            </w:tcPrChange>
          </w:tcPr>
          <w:p w:rsidR="00A934CA" w:rsidRDefault="00A934CA" w:rsidP="000C0EE0">
            <w:pPr>
              <w:rPr>
                <w:ins w:id="121" w:author="Ronald Fox" w:date="2017-09-25T13:50:00Z"/>
                <w:rFonts w:cs="Courier New"/>
              </w:rPr>
            </w:pPr>
            <w:ins w:id="122" w:author="Ronald Fox" w:date="2017-09-25T13:50:00Z">
              <w:r>
                <w:rPr>
                  <w:rFonts w:cs="Courier New"/>
                </w:rPr>
                <w:t>START_MODE how</w:t>
              </w:r>
            </w:ins>
          </w:p>
        </w:tc>
        <w:tc>
          <w:tcPr>
            <w:tcW w:w="5545" w:type="dxa"/>
            <w:tcPrChange w:id="123" w:author="Ronald Fox" w:date="2017-09-25T13:55:00Z">
              <w:tcPr>
                <w:tcW w:w="5850" w:type="dxa"/>
                <w:gridSpan w:val="4"/>
              </w:tcPr>
            </w:tcPrChange>
          </w:tcPr>
          <w:p w:rsidR="00A934CA" w:rsidRDefault="00A934CA" w:rsidP="000C0EE0">
            <w:pPr>
              <w:rPr>
                <w:ins w:id="124" w:author="Ronald Fox" w:date="2017-09-25T13:53:00Z"/>
                <w:rFonts w:cs="Courier New"/>
                <w:b/>
              </w:rPr>
            </w:pPr>
            <w:ins w:id="125" w:author="Ronald Fox" w:date="2017-09-25T13:51:00Z">
              <w:r>
                <w:rPr>
                  <w:rFonts w:cs="Courier New"/>
                </w:rPr>
                <w:t>Describes how the module will start taking data.  It is important that this be set correctly to synchronize several digitizers that run on a common clock.  Values are:</w:t>
              </w:r>
              <w:r>
                <w:rPr>
                  <w:rFonts w:cs="Courier New"/>
                </w:rPr>
                <w:br/>
              </w:r>
            </w:ins>
            <w:ins w:id="126" w:author="Ronald Fox" w:date="2017-09-25T13:52:00Z">
              <w:r>
                <w:rPr>
                  <w:rFonts w:cs="Courier New"/>
                </w:rPr>
                <w:br/>
              </w:r>
              <w:r w:rsidRPr="00A934CA">
                <w:rPr>
                  <w:rFonts w:cs="Courier New"/>
                  <w:b/>
                  <w:rPrChange w:id="127" w:author="Ronald Fox" w:date="2017-09-25T13:52:00Z">
                    <w:rPr>
                      <w:rFonts w:cs="Courier New"/>
                    </w:rPr>
                  </w:rPrChange>
                </w:rPr>
                <w:t>SOFTWARE</w:t>
              </w:r>
              <w:r>
                <w:rPr>
                  <w:rFonts w:cs="Courier New"/>
                </w:rPr>
                <w:t xml:space="preserve"> – software starts the module – only useful if running a single digitizer.</w:t>
              </w:r>
              <w:r>
                <w:rPr>
                  <w:rFonts w:cs="Courier New"/>
                </w:rPr>
                <w:br/>
              </w:r>
            </w:ins>
          </w:p>
          <w:p w:rsidR="00A934CA" w:rsidRDefault="00A934CA" w:rsidP="000C0EE0">
            <w:pPr>
              <w:rPr>
                <w:ins w:id="128" w:author="Ronald Fox" w:date="2017-09-25T13:53:00Z"/>
                <w:rFonts w:cs="Courier New"/>
              </w:rPr>
            </w:pPr>
            <w:ins w:id="129" w:author="Ronald Fox" w:date="2017-09-25T13:52:00Z">
              <w:r w:rsidRPr="00A934CA">
                <w:rPr>
                  <w:rFonts w:cs="Courier New"/>
                  <w:b/>
                  <w:rPrChange w:id="130" w:author="Ronald Fox" w:date="2017-09-25T13:53:00Z">
                    <w:rPr>
                      <w:rFonts w:cs="Courier New"/>
                    </w:rPr>
                  </w:rPrChange>
                </w:rPr>
                <w:t>S-IN</w:t>
              </w:r>
              <w:r>
                <w:rPr>
                  <w:rFonts w:cs="Courier New"/>
                </w:rPr>
                <w:t xml:space="preserve"> – Module starts via a pulse on the S-IN input.  A common S-In can be used to synchronize the start of several modules.</w:t>
              </w:r>
            </w:ins>
          </w:p>
          <w:p w:rsidR="00A934CA" w:rsidRDefault="00A934CA" w:rsidP="000C0EE0">
            <w:pPr>
              <w:rPr>
                <w:ins w:id="131" w:author="Ronald Fox" w:date="2017-09-25T13:52:00Z"/>
                <w:rFonts w:cs="Courier New"/>
              </w:rPr>
            </w:pPr>
          </w:p>
          <w:p w:rsidR="00A934CA" w:rsidRDefault="00A934CA" w:rsidP="000C0EE0">
            <w:pPr>
              <w:rPr>
                <w:ins w:id="132" w:author="Ronald Fox" w:date="2017-09-25T13:54:00Z"/>
                <w:rFonts w:cs="Courier New"/>
              </w:rPr>
            </w:pPr>
            <w:ins w:id="133" w:author="Ronald Fox" w:date="2017-09-25T13:53:00Z">
              <w:r>
                <w:rPr>
                  <w:rFonts w:cs="Courier New"/>
                  <w:b/>
                </w:rPr>
                <w:lastRenderedPageBreak/>
                <w:t>TRIG1</w:t>
              </w:r>
              <w:r>
                <w:rPr>
                  <w:rFonts w:cs="Courier New"/>
                </w:rPr>
                <w:t xml:space="preserve"> – Module starts on the first trigger (which is not considered an event).  Usually this is done with external triggers providing the start as </w:t>
              </w:r>
            </w:ins>
            <w:ins w:id="134" w:author="Ronald Fox" w:date="2017-09-25T13:54:00Z">
              <w:r>
                <w:rPr>
                  <w:rFonts w:cs="Courier New"/>
                </w:rPr>
                <w:t>for S-IN</w:t>
              </w:r>
            </w:ins>
          </w:p>
          <w:p w:rsidR="00A934CA" w:rsidRDefault="00A934CA" w:rsidP="000C0EE0">
            <w:pPr>
              <w:rPr>
                <w:ins w:id="135" w:author="Ronald Fox" w:date="2017-09-25T13:54:00Z"/>
                <w:rFonts w:cs="Courier New"/>
              </w:rPr>
            </w:pPr>
          </w:p>
          <w:p w:rsidR="00A934CA" w:rsidRPr="00A934CA" w:rsidRDefault="00A934CA" w:rsidP="000C0EE0">
            <w:pPr>
              <w:rPr>
                <w:ins w:id="136" w:author="Ronald Fox" w:date="2017-09-25T13:53:00Z"/>
                <w:rFonts w:cs="Courier New"/>
              </w:rPr>
            </w:pPr>
            <w:ins w:id="137" w:author="Ronald Fox" w:date="2017-09-25T13:54:00Z">
              <w:r>
                <w:rPr>
                  <w:rFonts w:cs="Courier New"/>
                  <w:b/>
                </w:rPr>
                <w:t xml:space="preserve">GPI </w:t>
              </w:r>
              <w:r>
                <w:rPr>
                  <w:rFonts w:cs="Courier New"/>
                </w:rPr>
                <w:t>– The GPI input (Desktop digitizers) is used to start data taking.</w:t>
              </w:r>
              <w:r>
                <w:rPr>
                  <w:rFonts w:cs="Courier New"/>
                </w:rPr>
                <w:br/>
              </w:r>
              <w:r>
                <w:rPr>
                  <w:rFonts w:cs="Courier New"/>
                </w:rPr>
                <w:br/>
                <w:t>Example for a single board test:</w:t>
              </w:r>
              <w:r>
                <w:rPr>
                  <w:rFonts w:cs="Courier New"/>
                </w:rPr>
                <w:br/>
              </w:r>
              <w:r>
                <w:rPr>
                  <w:rFonts w:cs="Courier New"/>
                </w:rPr>
                <w:br/>
                <w:t>START_MODE SOFTWARE</w:t>
              </w:r>
            </w:ins>
          </w:p>
          <w:p w:rsidR="00A934CA" w:rsidRPr="00A934CA" w:rsidRDefault="00A934CA" w:rsidP="000C0EE0">
            <w:pPr>
              <w:rPr>
                <w:ins w:id="138" w:author="Ronald Fox" w:date="2017-09-25T13:50:00Z"/>
                <w:rFonts w:cs="Courier New"/>
              </w:rPr>
            </w:pPr>
          </w:p>
        </w:tc>
      </w:tr>
      <w:tr w:rsidR="00A934CA" w:rsidTr="00A934CA">
        <w:tblPrEx>
          <w:tblPrExChange w:id="139" w:author="Ronald Fox" w:date="2017-09-25T13:55:00Z">
            <w:tblPrEx>
              <w:tblW w:w="9570" w:type="dxa"/>
            </w:tblPrEx>
          </w:tblPrExChange>
        </w:tblPrEx>
        <w:trPr>
          <w:ins w:id="140" w:author="Ronald Fox" w:date="2017-09-25T13:54:00Z"/>
        </w:trPr>
        <w:tc>
          <w:tcPr>
            <w:tcW w:w="1914" w:type="dxa"/>
            <w:tcPrChange w:id="141" w:author="Ronald Fox" w:date="2017-09-25T13:55:00Z">
              <w:tcPr>
                <w:tcW w:w="1594" w:type="dxa"/>
                <w:gridSpan w:val="3"/>
              </w:tcPr>
            </w:tcPrChange>
          </w:tcPr>
          <w:p w:rsidR="00A934CA" w:rsidRDefault="00A934CA" w:rsidP="000C0EE0">
            <w:pPr>
              <w:rPr>
                <w:ins w:id="142" w:author="Ronald Fox" w:date="2017-09-25T13:54:00Z"/>
                <w:rFonts w:cs="Courier New"/>
              </w:rPr>
            </w:pPr>
            <w:ins w:id="143" w:author="Ronald Fox" w:date="2017-09-25T13:55:00Z">
              <w:r>
                <w:rPr>
                  <w:rFonts w:cs="Courier New"/>
                </w:rPr>
                <w:lastRenderedPageBreak/>
                <w:t>GLOBALXMLFILE</w:t>
              </w:r>
            </w:ins>
          </w:p>
        </w:tc>
        <w:tc>
          <w:tcPr>
            <w:tcW w:w="2477" w:type="dxa"/>
            <w:tcPrChange w:id="144" w:author="Ronald Fox" w:date="2017-09-25T13:55:00Z">
              <w:tcPr>
                <w:tcW w:w="2126" w:type="dxa"/>
                <w:gridSpan w:val="3"/>
              </w:tcPr>
            </w:tcPrChange>
          </w:tcPr>
          <w:p w:rsidR="00A934CA" w:rsidRDefault="00A934CA">
            <w:pPr>
              <w:rPr>
                <w:ins w:id="145" w:author="Ronald Fox" w:date="2017-09-25T13:54:00Z"/>
                <w:rFonts w:cs="Courier New"/>
              </w:rPr>
            </w:pPr>
            <w:ins w:id="146" w:author="Ronald Fox" w:date="2017-09-25T13:55:00Z">
              <w:r>
                <w:rPr>
                  <w:rFonts w:cs="Courier New"/>
                </w:rPr>
                <w:t>GLOBALXMLFILE path</w:t>
              </w:r>
            </w:ins>
          </w:p>
        </w:tc>
        <w:tc>
          <w:tcPr>
            <w:tcW w:w="5545" w:type="dxa"/>
            <w:tcPrChange w:id="147" w:author="Ronald Fox" w:date="2017-09-25T13:55:00Z">
              <w:tcPr>
                <w:tcW w:w="5850" w:type="dxa"/>
                <w:gridSpan w:val="3"/>
              </w:tcPr>
            </w:tcPrChange>
          </w:tcPr>
          <w:p w:rsidR="00A934CA" w:rsidRDefault="009B0936" w:rsidP="000C0EE0">
            <w:pPr>
              <w:rPr>
                <w:ins w:id="148" w:author="Ronald Fox" w:date="2017-09-25T13:54:00Z"/>
                <w:rFonts w:cs="Courier New"/>
              </w:rPr>
            </w:pPr>
            <w:ins w:id="149" w:author="Ronald Fox" w:date="2017-09-25T14:31:00Z">
              <w:r>
                <w:rPr>
                  <w:rFonts w:cs="Courier New"/>
                </w:rPr>
                <w:t xml:space="preserve">File system path to the .CBS file MCA2 wrote for the board parameters.  </w:t>
              </w:r>
            </w:ins>
            <w:ins w:id="150" w:author="Ronald Fox" w:date="2017-09-25T14:32:00Z">
              <w:r>
                <w:rPr>
                  <w:rFonts w:cs="Courier New"/>
                </w:rPr>
                <w:t>This file is an XML formatted file.</w:t>
              </w:r>
            </w:ins>
          </w:p>
        </w:tc>
      </w:tr>
    </w:tbl>
    <w:p w:rsidR="00EB6A46" w:rsidRDefault="00EB6A46">
      <w:pPr>
        <w:rPr>
          <w:ins w:id="151" w:author="Ronald Fox" w:date="2017-09-25T14:32:00Z"/>
          <w:rFonts w:cs="Courier New"/>
        </w:rPr>
      </w:pPr>
    </w:p>
    <w:p w:rsidR="009B0936" w:rsidRDefault="009B0936">
      <w:pPr>
        <w:rPr>
          <w:ins w:id="152" w:author="Ronald Fox" w:date="2017-09-25T14:33:00Z"/>
          <w:rFonts w:cs="Courier New"/>
        </w:rPr>
      </w:pPr>
      <w:ins w:id="153" w:author="Ronald Fox" w:date="2017-09-25T14:32:00Z">
        <w:r>
          <w:rPr>
            <w:rFonts w:cs="Courier New"/>
          </w:rPr>
          <w:t xml:space="preserve">In addition to the </w:t>
        </w:r>
        <w:r>
          <w:rPr>
            <w:rFonts w:ascii="Courier New" w:hAnsi="Courier New" w:cs="Courier New"/>
          </w:rPr>
          <w:t>GLOBAL</w:t>
        </w:r>
        <w:r>
          <w:rPr>
            <w:rFonts w:cs="Courier New"/>
          </w:rPr>
          <w:t xml:space="preserve"> section there can be zero or more channel sections.  Channel section names are the channel number e.g. </w:t>
        </w:r>
      </w:ins>
      <w:ins w:id="154" w:author="Ronald Fox" w:date="2017-09-25T14:33:00Z">
        <w:r>
          <w:rPr>
            <w:rFonts w:ascii="Courier New" w:hAnsi="Courier New" w:cs="Courier New"/>
          </w:rPr>
          <w:t xml:space="preserve">0 </w:t>
        </w:r>
        <w:r>
          <w:rPr>
            <w:rFonts w:cs="Courier New"/>
          </w:rPr>
          <w:t>for channel zero.  The channel section has two keys:</w:t>
        </w:r>
      </w:ins>
    </w:p>
    <w:tbl>
      <w:tblPr>
        <w:tblStyle w:val="TableGrid"/>
        <w:tblW w:w="0" w:type="auto"/>
        <w:tblLook w:val="04A0" w:firstRow="1" w:lastRow="0" w:firstColumn="1" w:lastColumn="0" w:noHBand="0" w:noVBand="1"/>
        <w:tblPrChange w:id="155" w:author="Ronald Fox" w:date="2017-09-25T14:34:00Z">
          <w:tblPr>
            <w:tblStyle w:val="TableGrid"/>
            <w:tblW w:w="0" w:type="auto"/>
            <w:tblLook w:val="04A0" w:firstRow="1" w:lastRow="0" w:firstColumn="1" w:lastColumn="0" w:noHBand="0" w:noVBand="1"/>
          </w:tblPr>
        </w:tblPrChange>
      </w:tblPr>
      <w:tblGrid>
        <w:gridCol w:w="1345"/>
        <w:gridCol w:w="2610"/>
        <w:gridCol w:w="5395"/>
        <w:tblGridChange w:id="156">
          <w:tblGrid>
            <w:gridCol w:w="1345"/>
            <w:gridCol w:w="1771"/>
            <w:gridCol w:w="839"/>
            <w:gridCol w:w="2278"/>
            <w:gridCol w:w="3117"/>
          </w:tblGrid>
        </w:tblGridChange>
      </w:tblGrid>
      <w:tr w:rsidR="009B0936" w:rsidTr="009B0936">
        <w:trPr>
          <w:ins w:id="157" w:author="Ronald Fox" w:date="2017-09-25T14:33:00Z"/>
        </w:trPr>
        <w:tc>
          <w:tcPr>
            <w:tcW w:w="1345" w:type="dxa"/>
            <w:tcPrChange w:id="158" w:author="Ronald Fox" w:date="2017-09-25T14:34:00Z">
              <w:tcPr>
                <w:tcW w:w="3116" w:type="dxa"/>
                <w:gridSpan w:val="2"/>
              </w:tcPr>
            </w:tcPrChange>
          </w:tcPr>
          <w:p w:rsidR="009B0936" w:rsidRPr="009B0936" w:rsidRDefault="009B0936" w:rsidP="000C0EE0">
            <w:pPr>
              <w:rPr>
                <w:ins w:id="159" w:author="Ronald Fox" w:date="2017-09-25T14:33:00Z"/>
                <w:rFonts w:cs="Courier New"/>
                <w:b/>
                <w:rPrChange w:id="160" w:author="Ronald Fox" w:date="2017-09-25T14:33:00Z">
                  <w:rPr>
                    <w:ins w:id="161" w:author="Ronald Fox" w:date="2017-09-25T14:33:00Z"/>
                    <w:rFonts w:cs="Courier New"/>
                  </w:rPr>
                </w:rPrChange>
              </w:rPr>
            </w:pPr>
            <w:ins w:id="162" w:author="Ronald Fox" w:date="2017-09-25T14:33:00Z">
              <w:r>
                <w:rPr>
                  <w:rFonts w:cs="Courier New"/>
                  <w:b/>
                </w:rPr>
                <w:t>Key</w:t>
              </w:r>
            </w:ins>
          </w:p>
        </w:tc>
        <w:tc>
          <w:tcPr>
            <w:tcW w:w="2610" w:type="dxa"/>
            <w:tcPrChange w:id="163" w:author="Ronald Fox" w:date="2017-09-25T14:34:00Z">
              <w:tcPr>
                <w:tcW w:w="3117" w:type="dxa"/>
                <w:gridSpan w:val="2"/>
              </w:tcPr>
            </w:tcPrChange>
          </w:tcPr>
          <w:p w:rsidR="009B0936" w:rsidRPr="009B0936" w:rsidRDefault="009B0936" w:rsidP="000C0EE0">
            <w:pPr>
              <w:rPr>
                <w:ins w:id="164" w:author="Ronald Fox" w:date="2017-09-25T14:33:00Z"/>
                <w:rFonts w:cs="Courier New"/>
                <w:b/>
                <w:rPrChange w:id="165" w:author="Ronald Fox" w:date="2017-09-25T14:33:00Z">
                  <w:rPr>
                    <w:ins w:id="166" w:author="Ronald Fox" w:date="2017-09-25T14:33:00Z"/>
                    <w:rFonts w:cs="Courier New"/>
                  </w:rPr>
                </w:rPrChange>
              </w:rPr>
            </w:pPr>
            <w:ins w:id="167" w:author="Ronald Fox" w:date="2017-09-25T14:33:00Z">
              <w:r>
                <w:rPr>
                  <w:rFonts w:cs="Courier New"/>
                  <w:b/>
                </w:rPr>
                <w:t>Format</w:t>
              </w:r>
            </w:ins>
          </w:p>
        </w:tc>
        <w:tc>
          <w:tcPr>
            <w:tcW w:w="5395" w:type="dxa"/>
            <w:tcPrChange w:id="168" w:author="Ronald Fox" w:date="2017-09-25T14:34:00Z">
              <w:tcPr>
                <w:tcW w:w="3117" w:type="dxa"/>
              </w:tcPr>
            </w:tcPrChange>
          </w:tcPr>
          <w:p w:rsidR="009B0936" w:rsidRPr="009B0936" w:rsidRDefault="009B0936" w:rsidP="000C0EE0">
            <w:pPr>
              <w:rPr>
                <w:ins w:id="169" w:author="Ronald Fox" w:date="2017-09-25T14:33:00Z"/>
                <w:rFonts w:cs="Courier New"/>
                <w:b/>
                <w:rPrChange w:id="170" w:author="Ronald Fox" w:date="2017-09-25T14:33:00Z">
                  <w:rPr>
                    <w:ins w:id="171" w:author="Ronald Fox" w:date="2017-09-25T14:33:00Z"/>
                    <w:rFonts w:cs="Courier New"/>
                  </w:rPr>
                </w:rPrChange>
              </w:rPr>
            </w:pPr>
            <w:ins w:id="172" w:author="Ronald Fox" w:date="2017-09-25T14:33:00Z">
              <w:r>
                <w:rPr>
                  <w:rFonts w:cs="Courier New"/>
                  <w:b/>
                </w:rPr>
                <w:t>Comment</w:t>
              </w:r>
            </w:ins>
          </w:p>
        </w:tc>
      </w:tr>
      <w:tr w:rsidR="009B0936" w:rsidTr="009B0936">
        <w:trPr>
          <w:ins w:id="173" w:author="Ronald Fox" w:date="2017-09-25T14:33:00Z"/>
        </w:trPr>
        <w:tc>
          <w:tcPr>
            <w:tcW w:w="1345" w:type="dxa"/>
            <w:tcPrChange w:id="174" w:author="Ronald Fox" w:date="2017-09-25T14:34:00Z">
              <w:tcPr>
                <w:tcW w:w="3116" w:type="dxa"/>
                <w:gridSpan w:val="2"/>
              </w:tcPr>
            </w:tcPrChange>
          </w:tcPr>
          <w:p w:rsidR="009B0936" w:rsidRPr="009B0936" w:rsidRDefault="009B0936" w:rsidP="000C0EE0">
            <w:pPr>
              <w:rPr>
                <w:ins w:id="175" w:author="Ronald Fox" w:date="2017-09-25T14:33:00Z"/>
                <w:rFonts w:cs="Courier New"/>
                <w:rPrChange w:id="176" w:author="Ronald Fox" w:date="2017-09-25T14:33:00Z">
                  <w:rPr>
                    <w:ins w:id="177" w:author="Ronald Fox" w:date="2017-09-25T14:33:00Z"/>
                    <w:rFonts w:cs="Courier New"/>
                    <w:b/>
                  </w:rPr>
                </w:rPrChange>
              </w:rPr>
            </w:pPr>
            <w:ins w:id="178" w:author="Ronald Fox" w:date="2017-09-25T14:33:00Z">
              <w:r>
                <w:rPr>
                  <w:rFonts w:cs="Courier New"/>
                </w:rPr>
                <w:t>enabled</w:t>
              </w:r>
            </w:ins>
          </w:p>
        </w:tc>
        <w:tc>
          <w:tcPr>
            <w:tcW w:w="2610" w:type="dxa"/>
            <w:tcPrChange w:id="179" w:author="Ronald Fox" w:date="2017-09-25T14:34:00Z">
              <w:tcPr>
                <w:tcW w:w="3117" w:type="dxa"/>
                <w:gridSpan w:val="2"/>
              </w:tcPr>
            </w:tcPrChange>
          </w:tcPr>
          <w:p w:rsidR="009B0936" w:rsidRPr="009B0936" w:rsidRDefault="009B0936" w:rsidP="000C0EE0">
            <w:pPr>
              <w:rPr>
                <w:ins w:id="180" w:author="Ronald Fox" w:date="2017-09-25T14:33:00Z"/>
                <w:rFonts w:cs="Courier New"/>
                <w:rPrChange w:id="181" w:author="Ronald Fox" w:date="2017-09-25T14:33:00Z">
                  <w:rPr>
                    <w:ins w:id="182" w:author="Ronald Fox" w:date="2017-09-25T14:33:00Z"/>
                    <w:rFonts w:cs="Courier New"/>
                    <w:b/>
                  </w:rPr>
                </w:rPrChange>
              </w:rPr>
            </w:pPr>
            <w:ins w:id="183" w:author="Ronald Fox" w:date="2017-09-25T14:33:00Z">
              <w:r>
                <w:rPr>
                  <w:rFonts w:cs="Courier New"/>
                </w:rPr>
                <w:t>Enabled TRUE | FALSE</w:t>
              </w:r>
            </w:ins>
          </w:p>
        </w:tc>
        <w:tc>
          <w:tcPr>
            <w:tcW w:w="5395" w:type="dxa"/>
            <w:tcPrChange w:id="184" w:author="Ronald Fox" w:date="2017-09-25T14:34:00Z">
              <w:tcPr>
                <w:tcW w:w="3117" w:type="dxa"/>
              </w:tcPr>
            </w:tcPrChange>
          </w:tcPr>
          <w:p w:rsidR="009B0936" w:rsidRPr="009B0936" w:rsidRDefault="009B0936">
            <w:pPr>
              <w:rPr>
                <w:ins w:id="185" w:author="Ronald Fox" w:date="2017-09-25T14:33:00Z"/>
                <w:rFonts w:cs="Courier New"/>
                <w:rPrChange w:id="186" w:author="Ronald Fox" w:date="2017-09-25T14:35:00Z">
                  <w:rPr>
                    <w:ins w:id="187" w:author="Ronald Fox" w:date="2017-09-25T14:33:00Z"/>
                    <w:rFonts w:cs="Courier New"/>
                    <w:b/>
                  </w:rPr>
                </w:rPrChange>
              </w:rPr>
            </w:pPr>
            <w:ins w:id="188" w:author="Ronald Fox" w:date="2017-09-25T14:34:00Z">
              <w:r>
                <w:rPr>
                  <w:rFonts w:cs="Courier New"/>
                </w:rPr>
                <w:t xml:space="preserve">The value </w:t>
              </w:r>
              <w:r>
                <w:rPr>
                  <w:rFonts w:ascii="Courier New" w:hAnsi="Courier New" w:cs="Courier New"/>
                </w:rPr>
                <w:t>TRUE</w:t>
              </w:r>
              <w:r>
                <w:rPr>
                  <w:rFonts w:cs="Courier New"/>
                </w:rPr>
                <w:t xml:space="preserve"> means the channel is enabled.  By default this </w:t>
              </w:r>
            </w:ins>
            <w:ins w:id="189" w:author="Ronald Fox" w:date="2017-09-25T14:35:00Z">
              <w:r>
                <w:rPr>
                  <w:rFonts w:cs="Courier New"/>
                </w:rPr>
                <w:t>is FALSE</w:t>
              </w:r>
            </w:ins>
            <w:ins w:id="190" w:author="Ronald Fox" w:date="2017-09-25T14:34:00Z">
              <w:r>
                <w:rPr>
                  <w:rFonts w:ascii="Courier New" w:hAnsi="Courier New" w:cs="Courier New"/>
                </w:rPr>
                <w:t>.</w:t>
              </w:r>
            </w:ins>
            <w:ins w:id="191" w:author="Ronald Fox" w:date="2017-09-25T14:35:00Z">
              <w:r>
                <w:rPr>
                  <w:rFonts w:ascii="Courier New" w:hAnsi="Courier New" w:cs="Courier New"/>
                </w:rPr>
                <w:t xml:space="preserve">  </w:t>
              </w:r>
              <w:r>
                <w:rPr>
                  <w:rFonts w:cs="Courier New"/>
                </w:rPr>
                <w:t xml:space="preserve">Thus channels that don’t have sections in the configuration file are defaulted to disabled. </w:t>
              </w:r>
            </w:ins>
          </w:p>
        </w:tc>
      </w:tr>
      <w:tr w:rsidR="009B0936" w:rsidTr="009B0936">
        <w:trPr>
          <w:ins w:id="192" w:author="Ronald Fox" w:date="2017-09-25T14:35:00Z"/>
        </w:trPr>
        <w:tc>
          <w:tcPr>
            <w:tcW w:w="1345" w:type="dxa"/>
          </w:tcPr>
          <w:p w:rsidR="009B0936" w:rsidRDefault="009B0936" w:rsidP="000C0EE0">
            <w:pPr>
              <w:rPr>
                <w:ins w:id="193" w:author="Ronald Fox" w:date="2017-09-25T14:35:00Z"/>
                <w:rFonts w:cs="Courier New"/>
              </w:rPr>
            </w:pPr>
            <w:ins w:id="194" w:author="Ronald Fox" w:date="2017-09-25T14:35:00Z">
              <w:r>
                <w:rPr>
                  <w:rFonts w:cs="Courier New"/>
                </w:rPr>
                <w:t>ConfigXML</w:t>
              </w:r>
            </w:ins>
          </w:p>
        </w:tc>
        <w:tc>
          <w:tcPr>
            <w:tcW w:w="2610" w:type="dxa"/>
          </w:tcPr>
          <w:p w:rsidR="009B0936" w:rsidRDefault="009B0936" w:rsidP="000C0EE0">
            <w:pPr>
              <w:rPr>
                <w:ins w:id="195" w:author="Ronald Fox" w:date="2017-09-25T14:35:00Z"/>
                <w:rFonts w:cs="Courier New"/>
              </w:rPr>
            </w:pPr>
            <w:ins w:id="196" w:author="Ronald Fox" w:date="2017-09-25T14:35:00Z">
              <w:r>
                <w:rPr>
                  <w:rFonts w:cs="Courier New"/>
                </w:rPr>
                <w:t>ConfigXML Path</w:t>
              </w:r>
            </w:ins>
          </w:p>
        </w:tc>
        <w:tc>
          <w:tcPr>
            <w:tcW w:w="5395" w:type="dxa"/>
          </w:tcPr>
          <w:p w:rsidR="009B0936" w:rsidRDefault="009B0936" w:rsidP="009B0936">
            <w:pPr>
              <w:rPr>
                <w:ins w:id="197" w:author="Ronald Fox" w:date="2017-09-25T14:35:00Z"/>
                <w:rFonts w:cs="Courier New"/>
              </w:rPr>
            </w:pPr>
            <w:ins w:id="198" w:author="Ronald Fox" w:date="2017-09-25T14:35:00Z">
              <w:r>
                <w:rPr>
                  <w:rFonts w:cs="Courier New"/>
                </w:rPr>
                <w:t>Provides the path to the cha</w:t>
              </w:r>
            </w:ins>
            <w:ins w:id="199" w:author="Ronald Fox" w:date="2017-09-25T14:36:00Z">
              <w:r>
                <w:rPr>
                  <w:rFonts w:cs="Courier New"/>
                </w:rPr>
                <w:t xml:space="preserve">nnel’s configuration XML file.  This is a .ccs file written by MCA2.  </w:t>
              </w:r>
            </w:ins>
          </w:p>
        </w:tc>
      </w:tr>
    </w:tbl>
    <w:p w:rsidR="00BC2E9C" w:rsidRDefault="00BC2E9C">
      <w:pPr>
        <w:rPr>
          <w:ins w:id="200" w:author="Ronald Fox" w:date="2017-09-25T14:53:00Z"/>
          <w:rFonts w:cs="Courier New"/>
        </w:rPr>
      </w:pPr>
      <w:ins w:id="201" w:author="Ronald Fox" w:date="2017-09-25T14:53:00Z">
        <w:r>
          <w:rPr>
            <w:rFonts w:cs="Courier New"/>
          </w:rPr>
          <w:t>Here’s a sample .ini file I have used:</w:t>
        </w:r>
        <w:r w:rsidRPr="00BC2E9C">
          <w:rPr>
            <w:noProof/>
            <w:lang w:eastAsia="en-US"/>
          </w:rPr>
          <w:t xml:space="preserve"> </w:t>
        </w:r>
        <w:r>
          <w:rPr>
            <w:noProof/>
            <w:lang w:eastAsia="en-US"/>
          </w:rPr>
          <mc:AlternateContent>
            <mc:Choice Requires="wps">
              <w:drawing>
                <wp:inline distT="0" distB="0" distL="0" distR="0" wp14:anchorId="36C072E0" wp14:editId="1003C721">
                  <wp:extent cx="5943600" cy="3305175"/>
                  <wp:effectExtent l="19050" t="19050" r="38100" b="47625"/>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305175"/>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BC2E9C" w:rsidRDefault="00BC2E9C" w:rsidP="00BC2E9C">
                              <w:pPr>
                                <w:spacing w:after="0" w:line="324" w:lineRule="auto"/>
                                <w:rPr>
                                  <w:ins w:id="202" w:author="Ronald Fox" w:date="2017-09-25T14:54:00Z"/>
                                  <w:rFonts w:ascii="Courier New" w:hAnsi="Courier New" w:cs="Courier New"/>
                                  <w:color w:val="438086" w:themeColor="accent2"/>
                                  <w:sz w:val="22"/>
                                  <w:szCs w:val="22"/>
                                </w:rPr>
                              </w:pPr>
                              <w:r w:rsidRPr="00643601">
                                <w:rPr>
                                  <w:rFonts w:ascii="Courier New" w:hAnsi="Courier New" w:cs="Courier New"/>
                                  <w:color w:val="438086" w:themeColor="accent2"/>
                                  <w:sz w:val="22"/>
                                  <w:szCs w:val="22"/>
                                  <w:rPrChange w:id="203" w:author="Ronald Fox" w:date="2017-09-25T14:54:00Z">
                                    <w:rPr>
                                      <w:color w:val="438086" w:themeColor="accent2"/>
                                      <w:sz w:val="32"/>
                                      <w:szCs w:val="32"/>
                                    </w:rPr>
                                  </w:rPrChange>
                                </w:rPr>
                                <w:t>[COMMON]</w:t>
                              </w:r>
                            </w:p>
                            <w:p w:rsidR="00643601" w:rsidRPr="00643601" w:rsidRDefault="00643601" w:rsidP="00BC2E9C">
                              <w:pPr>
                                <w:spacing w:after="0" w:line="324" w:lineRule="auto"/>
                                <w:rPr>
                                  <w:rFonts w:ascii="Courier New" w:hAnsi="Courier New" w:cs="Courier New"/>
                                  <w:color w:val="438086" w:themeColor="accent2"/>
                                  <w:sz w:val="22"/>
                                  <w:szCs w:val="22"/>
                                  <w:rPrChange w:id="204"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05"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06" w:author="Ronald Fox" w:date="2017-09-25T14:54:00Z">
                                    <w:rPr>
                                      <w:color w:val="438086" w:themeColor="accent2"/>
                                      <w:sz w:val="32"/>
                                      <w:szCs w:val="32"/>
                                    </w:rPr>
                                  </w:rPrChange>
                                </w:rPr>
                                <w:t>OPEN  USB 0 0x33330000</w:t>
                              </w:r>
                            </w:p>
                            <w:p w:rsidR="00BC2E9C" w:rsidRPr="00643601" w:rsidRDefault="00BC2E9C" w:rsidP="00BC2E9C">
                              <w:pPr>
                                <w:spacing w:after="0" w:line="324" w:lineRule="auto"/>
                                <w:rPr>
                                  <w:rFonts w:ascii="Courier New" w:hAnsi="Courier New" w:cs="Courier New"/>
                                  <w:color w:val="438086" w:themeColor="accent2"/>
                                  <w:sz w:val="22"/>
                                  <w:szCs w:val="22"/>
                                  <w:rPrChange w:id="207"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08" w:author="Ronald Fox" w:date="2017-09-25T14:54:00Z">
                                    <w:rPr>
                                      <w:color w:val="438086" w:themeColor="accent2"/>
                                      <w:sz w:val="32"/>
                                      <w:szCs w:val="32"/>
                                    </w:rPr>
                                  </w:rPrChange>
                                </w:rPr>
                                <w:t>START_MODE SOFTWARE</w:t>
                              </w:r>
                            </w:p>
                            <w:p w:rsidR="00BC2E9C" w:rsidRPr="00643601" w:rsidRDefault="00BC2E9C" w:rsidP="00BC2E9C">
                              <w:pPr>
                                <w:spacing w:after="0" w:line="324" w:lineRule="auto"/>
                                <w:rPr>
                                  <w:rFonts w:ascii="Courier New" w:hAnsi="Courier New" w:cs="Courier New"/>
                                  <w:color w:val="438086" w:themeColor="accent2"/>
                                  <w:sz w:val="22"/>
                                  <w:szCs w:val="22"/>
                                  <w:rPrChange w:id="209"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10" w:author="Ronald Fox" w:date="2017-09-25T14:54:00Z">
                                    <w:rPr>
                                      <w:color w:val="438086" w:themeColor="accent2"/>
                                      <w:sz w:val="32"/>
                                      <w:szCs w:val="32"/>
                                    </w:rPr>
                                  </w:rPrChange>
                                </w:rPr>
                                <w:t>GLOBALXMLFILE ../V1725_154.cbs</w:t>
                              </w:r>
                            </w:p>
                            <w:p w:rsidR="00BC2E9C" w:rsidRPr="00643601" w:rsidRDefault="00BC2E9C" w:rsidP="00BC2E9C">
                              <w:pPr>
                                <w:spacing w:after="0" w:line="324" w:lineRule="auto"/>
                                <w:rPr>
                                  <w:rFonts w:ascii="Courier New" w:hAnsi="Courier New" w:cs="Courier New"/>
                                  <w:color w:val="438086" w:themeColor="accent2"/>
                                  <w:sz w:val="22"/>
                                  <w:szCs w:val="22"/>
                                  <w:rPrChange w:id="211"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12"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13" w:author="Ronald Fox" w:date="2017-09-25T14:54:00Z">
                                    <w:rPr>
                                      <w:color w:val="438086" w:themeColor="accent2"/>
                                      <w:sz w:val="32"/>
                                      <w:szCs w:val="32"/>
                                    </w:rPr>
                                  </w:rPrChange>
                                </w:rPr>
                                <w:t>[0]</w:t>
                              </w:r>
                            </w:p>
                            <w:p w:rsidR="00BC2E9C" w:rsidRPr="00643601" w:rsidRDefault="00BC2E9C" w:rsidP="00BC2E9C">
                              <w:pPr>
                                <w:spacing w:after="0" w:line="324" w:lineRule="auto"/>
                                <w:rPr>
                                  <w:rFonts w:ascii="Courier New" w:hAnsi="Courier New" w:cs="Courier New"/>
                                  <w:color w:val="438086" w:themeColor="accent2"/>
                                  <w:sz w:val="22"/>
                                  <w:szCs w:val="22"/>
                                  <w:rPrChange w:id="214"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15" w:author="Ronald Fox" w:date="2017-09-25T14:54:00Z">
                                    <w:rPr>
                                      <w:color w:val="438086" w:themeColor="accent2"/>
                                      <w:sz w:val="32"/>
                                      <w:szCs w:val="32"/>
                                    </w:rPr>
                                  </w:rPrChange>
                                </w:rPr>
                                <w:t>enabled TRUE</w:t>
                              </w:r>
                            </w:p>
                            <w:p w:rsidR="00BC2E9C" w:rsidRPr="00643601" w:rsidRDefault="00BC2E9C" w:rsidP="00BC2E9C">
                              <w:pPr>
                                <w:spacing w:after="0" w:line="324" w:lineRule="auto"/>
                                <w:rPr>
                                  <w:rFonts w:ascii="Courier New" w:hAnsi="Courier New" w:cs="Courier New"/>
                                  <w:color w:val="438086" w:themeColor="accent2"/>
                                  <w:sz w:val="22"/>
                                  <w:szCs w:val="22"/>
                                  <w:rPrChange w:id="216"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17" w:author="Ronald Fox" w:date="2017-09-25T14:54:00Z">
                                    <w:rPr>
                                      <w:color w:val="438086" w:themeColor="accent2"/>
                                      <w:sz w:val="32"/>
                                      <w:szCs w:val="32"/>
                                    </w:rPr>
                                  </w:rPrChange>
                                </w:rPr>
                                <w:t>ConfigXml "../V1725_154 channel-0.ccs"</w:t>
                              </w:r>
                            </w:p>
                            <w:p w:rsidR="00BC2E9C" w:rsidRPr="00643601" w:rsidRDefault="00BC2E9C" w:rsidP="00BC2E9C">
                              <w:pPr>
                                <w:spacing w:after="0" w:line="324" w:lineRule="auto"/>
                                <w:rPr>
                                  <w:rFonts w:ascii="Courier New" w:hAnsi="Courier New" w:cs="Courier New"/>
                                  <w:color w:val="438086" w:themeColor="accent2"/>
                                  <w:sz w:val="22"/>
                                  <w:szCs w:val="22"/>
                                  <w:rPrChange w:id="218"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19" w:author="Ronald Fox" w:date="2017-09-25T14:54:00Z">
                                    <w:rPr>
                                      <w:color w:val="438086" w:themeColor="accent2"/>
                                      <w:sz w:val="32"/>
                                      <w:szCs w:val="32"/>
                                    </w:rPr>
                                  </w:rPrChange>
                                </w:rPr>
                                <w:t>[1]</w:t>
                              </w:r>
                            </w:p>
                            <w:p w:rsidR="00BC2E9C" w:rsidRPr="00643601" w:rsidRDefault="00BC2E9C" w:rsidP="00BC2E9C">
                              <w:pPr>
                                <w:spacing w:after="0" w:line="324" w:lineRule="auto"/>
                                <w:rPr>
                                  <w:rFonts w:ascii="Courier New" w:hAnsi="Courier New" w:cs="Courier New"/>
                                  <w:color w:val="438086" w:themeColor="accent2"/>
                                  <w:sz w:val="22"/>
                                  <w:szCs w:val="22"/>
                                  <w:rPrChange w:id="220"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21"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22" w:author="Ronald Fox" w:date="2017-09-25T14:54:00Z">
                                    <w:rPr>
                                      <w:color w:val="438086" w:themeColor="accent2"/>
                                      <w:sz w:val="32"/>
                                      <w:szCs w:val="32"/>
                                    </w:rPr>
                                  </w:rPrChange>
                                </w:rPr>
                                <w:t>enabled TRUE</w:t>
                              </w:r>
                            </w:p>
                            <w:p w:rsidR="00BC2E9C" w:rsidRPr="00643601" w:rsidRDefault="00BC2E9C" w:rsidP="00BC2E9C">
                              <w:pPr>
                                <w:spacing w:after="0" w:line="324" w:lineRule="auto"/>
                                <w:rPr>
                                  <w:rFonts w:ascii="Courier New" w:hAnsi="Courier New" w:cs="Courier New"/>
                                  <w:color w:val="438086" w:themeColor="accent2"/>
                                  <w:sz w:val="22"/>
                                  <w:szCs w:val="22"/>
                                  <w:rPrChange w:id="223"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24" w:author="Ronald Fox" w:date="2017-09-25T14:54:00Z">
                                    <w:rPr>
                                      <w:color w:val="438086" w:themeColor="accent2"/>
                                      <w:sz w:val="32"/>
                                      <w:szCs w:val="32"/>
                                    </w:rPr>
                                  </w:rPrChange>
                                </w:rPr>
                                <w:t>ConfigXML "../V1725_154 channel-0.ccs"</w:t>
                              </w:r>
                            </w:p>
                          </w:txbxContent>
                        </wps:txbx>
                        <wps:bodyPr rot="0" vert="horz" wrap="square" lIns="228600" tIns="228600" rIns="228600" bIns="228600" anchor="t" anchorCtr="0" upright="1">
                          <a:noAutofit/>
                        </wps:bodyPr>
                      </wps:wsp>
                    </a:graphicData>
                  </a:graphic>
                </wp:inline>
              </w:drawing>
            </mc:Choice>
            <mc:Fallback>
              <w:pict>
                <v:rect w14:anchorId="36C072E0" id="Rectangle 27" o:spid="_x0000_s1026" style="width:468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" filled="f" fillcolor="#3e3e67" strokecolor="#438086 [3205]" strokeweight="4.5pt">
                  <v:stroke linestyle="thickThin"/>
                  <v:textbox inset="18pt,18pt,18pt,18pt">
                    <w:txbxContent>
                      <w:p w:rsidR="00BC2E9C" w:rsidRDefault="00BC2E9C" w:rsidP="00BC2E9C">
                        <w:pPr>
                          <w:spacing w:after="0" w:line="324" w:lineRule="auto"/>
                          <w:rPr>
                            <w:ins w:id="224" w:author="Ronald Fox" w:date="2017-09-25T14:54:00Z"/>
                            <w:rFonts w:ascii="Courier New" w:hAnsi="Courier New" w:cs="Courier New"/>
                            <w:color w:val="438086" w:themeColor="accent2"/>
                            <w:sz w:val="22"/>
                            <w:szCs w:val="22"/>
                          </w:rPr>
                        </w:pPr>
                        <w:r w:rsidRPr="00643601">
                          <w:rPr>
                            <w:rFonts w:ascii="Courier New" w:hAnsi="Courier New" w:cs="Courier New"/>
                            <w:color w:val="438086" w:themeColor="accent2"/>
                            <w:sz w:val="22"/>
                            <w:szCs w:val="22"/>
                            <w:rPrChange w:id="225" w:author="Ronald Fox" w:date="2017-09-25T14:54:00Z">
                              <w:rPr>
                                <w:color w:val="438086" w:themeColor="accent2"/>
                                <w:sz w:val="32"/>
                                <w:szCs w:val="32"/>
                              </w:rPr>
                            </w:rPrChange>
                          </w:rPr>
                          <w:t>[COMMON]</w:t>
                        </w:r>
                      </w:p>
                      <w:p w:rsidR="00643601" w:rsidRPr="00643601" w:rsidRDefault="00643601" w:rsidP="00BC2E9C">
                        <w:pPr>
                          <w:spacing w:after="0" w:line="324" w:lineRule="auto"/>
                          <w:rPr>
                            <w:rFonts w:ascii="Courier New" w:hAnsi="Courier New" w:cs="Courier New"/>
                            <w:color w:val="438086" w:themeColor="accent2"/>
                            <w:sz w:val="22"/>
                            <w:szCs w:val="22"/>
                            <w:rPrChange w:id="226"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27"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28" w:author="Ronald Fox" w:date="2017-09-25T14:54:00Z">
                              <w:rPr>
                                <w:color w:val="438086" w:themeColor="accent2"/>
                                <w:sz w:val="32"/>
                                <w:szCs w:val="32"/>
                              </w:rPr>
                            </w:rPrChange>
                          </w:rPr>
                          <w:t>OPEN  USB 0 0x33330000</w:t>
                        </w:r>
                      </w:p>
                      <w:p w:rsidR="00BC2E9C" w:rsidRPr="00643601" w:rsidRDefault="00BC2E9C" w:rsidP="00BC2E9C">
                        <w:pPr>
                          <w:spacing w:after="0" w:line="324" w:lineRule="auto"/>
                          <w:rPr>
                            <w:rFonts w:ascii="Courier New" w:hAnsi="Courier New" w:cs="Courier New"/>
                            <w:color w:val="438086" w:themeColor="accent2"/>
                            <w:sz w:val="22"/>
                            <w:szCs w:val="22"/>
                            <w:rPrChange w:id="229"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30" w:author="Ronald Fox" w:date="2017-09-25T14:54:00Z">
                              <w:rPr>
                                <w:color w:val="438086" w:themeColor="accent2"/>
                                <w:sz w:val="32"/>
                                <w:szCs w:val="32"/>
                              </w:rPr>
                            </w:rPrChange>
                          </w:rPr>
                          <w:t>START_MODE SOFTWARE</w:t>
                        </w:r>
                      </w:p>
                      <w:p w:rsidR="00BC2E9C" w:rsidRPr="00643601" w:rsidRDefault="00BC2E9C" w:rsidP="00BC2E9C">
                        <w:pPr>
                          <w:spacing w:after="0" w:line="324" w:lineRule="auto"/>
                          <w:rPr>
                            <w:rFonts w:ascii="Courier New" w:hAnsi="Courier New" w:cs="Courier New"/>
                            <w:color w:val="438086" w:themeColor="accent2"/>
                            <w:sz w:val="22"/>
                            <w:szCs w:val="22"/>
                            <w:rPrChange w:id="231"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32" w:author="Ronald Fox" w:date="2017-09-25T14:54:00Z">
                              <w:rPr>
                                <w:color w:val="438086" w:themeColor="accent2"/>
                                <w:sz w:val="32"/>
                                <w:szCs w:val="32"/>
                              </w:rPr>
                            </w:rPrChange>
                          </w:rPr>
                          <w:t>GLOBALXMLFILE ../V1725_154.cbs</w:t>
                        </w:r>
                      </w:p>
                      <w:p w:rsidR="00BC2E9C" w:rsidRPr="00643601" w:rsidRDefault="00BC2E9C" w:rsidP="00BC2E9C">
                        <w:pPr>
                          <w:spacing w:after="0" w:line="324" w:lineRule="auto"/>
                          <w:rPr>
                            <w:rFonts w:ascii="Courier New" w:hAnsi="Courier New" w:cs="Courier New"/>
                            <w:color w:val="438086" w:themeColor="accent2"/>
                            <w:sz w:val="22"/>
                            <w:szCs w:val="22"/>
                            <w:rPrChange w:id="233"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34"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35" w:author="Ronald Fox" w:date="2017-09-25T14:54:00Z">
                              <w:rPr>
                                <w:color w:val="438086" w:themeColor="accent2"/>
                                <w:sz w:val="32"/>
                                <w:szCs w:val="32"/>
                              </w:rPr>
                            </w:rPrChange>
                          </w:rPr>
                          <w:t>[0]</w:t>
                        </w:r>
                      </w:p>
                      <w:p w:rsidR="00BC2E9C" w:rsidRPr="00643601" w:rsidRDefault="00BC2E9C" w:rsidP="00BC2E9C">
                        <w:pPr>
                          <w:spacing w:after="0" w:line="324" w:lineRule="auto"/>
                          <w:rPr>
                            <w:rFonts w:ascii="Courier New" w:hAnsi="Courier New" w:cs="Courier New"/>
                            <w:color w:val="438086" w:themeColor="accent2"/>
                            <w:sz w:val="22"/>
                            <w:szCs w:val="22"/>
                            <w:rPrChange w:id="236"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37" w:author="Ronald Fox" w:date="2017-09-25T14:54:00Z">
                              <w:rPr>
                                <w:color w:val="438086" w:themeColor="accent2"/>
                                <w:sz w:val="32"/>
                                <w:szCs w:val="32"/>
                              </w:rPr>
                            </w:rPrChange>
                          </w:rPr>
                          <w:t>enabled TRUE</w:t>
                        </w:r>
                      </w:p>
                      <w:p w:rsidR="00BC2E9C" w:rsidRPr="00643601" w:rsidRDefault="00BC2E9C" w:rsidP="00BC2E9C">
                        <w:pPr>
                          <w:spacing w:after="0" w:line="324" w:lineRule="auto"/>
                          <w:rPr>
                            <w:rFonts w:ascii="Courier New" w:hAnsi="Courier New" w:cs="Courier New"/>
                            <w:color w:val="438086" w:themeColor="accent2"/>
                            <w:sz w:val="22"/>
                            <w:szCs w:val="22"/>
                            <w:rPrChange w:id="238"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39" w:author="Ronald Fox" w:date="2017-09-25T14:54:00Z">
                              <w:rPr>
                                <w:color w:val="438086" w:themeColor="accent2"/>
                                <w:sz w:val="32"/>
                                <w:szCs w:val="32"/>
                              </w:rPr>
                            </w:rPrChange>
                          </w:rPr>
                          <w:t>ConfigXml "../V1725_154 channel-0.ccs"</w:t>
                        </w:r>
                      </w:p>
                      <w:p w:rsidR="00BC2E9C" w:rsidRPr="00643601" w:rsidRDefault="00BC2E9C" w:rsidP="00BC2E9C">
                        <w:pPr>
                          <w:spacing w:after="0" w:line="324" w:lineRule="auto"/>
                          <w:rPr>
                            <w:rFonts w:ascii="Courier New" w:hAnsi="Courier New" w:cs="Courier New"/>
                            <w:color w:val="438086" w:themeColor="accent2"/>
                            <w:sz w:val="22"/>
                            <w:szCs w:val="22"/>
                            <w:rPrChange w:id="240"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41" w:author="Ronald Fox" w:date="2017-09-25T14:54:00Z">
                              <w:rPr>
                                <w:color w:val="438086" w:themeColor="accent2"/>
                                <w:sz w:val="32"/>
                                <w:szCs w:val="32"/>
                              </w:rPr>
                            </w:rPrChange>
                          </w:rPr>
                          <w:t>[1]</w:t>
                        </w:r>
                      </w:p>
                      <w:p w:rsidR="00BC2E9C" w:rsidRPr="00643601" w:rsidRDefault="00BC2E9C" w:rsidP="00BC2E9C">
                        <w:pPr>
                          <w:spacing w:after="0" w:line="324" w:lineRule="auto"/>
                          <w:rPr>
                            <w:rFonts w:ascii="Courier New" w:hAnsi="Courier New" w:cs="Courier New"/>
                            <w:color w:val="438086" w:themeColor="accent2"/>
                            <w:sz w:val="22"/>
                            <w:szCs w:val="22"/>
                            <w:rPrChange w:id="242" w:author="Ronald Fox" w:date="2017-09-25T14:54:00Z">
                              <w:rPr>
                                <w:color w:val="438086" w:themeColor="accent2"/>
                                <w:sz w:val="32"/>
                                <w:szCs w:val="32"/>
                              </w:rPr>
                            </w:rPrChange>
                          </w:rPr>
                        </w:pPr>
                      </w:p>
                      <w:p w:rsidR="00BC2E9C" w:rsidRPr="00643601" w:rsidRDefault="00BC2E9C" w:rsidP="00BC2E9C">
                        <w:pPr>
                          <w:spacing w:after="0" w:line="324" w:lineRule="auto"/>
                          <w:rPr>
                            <w:rFonts w:ascii="Courier New" w:hAnsi="Courier New" w:cs="Courier New"/>
                            <w:color w:val="438086" w:themeColor="accent2"/>
                            <w:sz w:val="22"/>
                            <w:szCs w:val="22"/>
                            <w:rPrChange w:id="243"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44" w:author="Ronald Fox" w:date="2017-09-25T14:54:00Z">
                              <w:rPr>
                                <w:color w:val="438086" w:themeColor="accent2"/>
                                <w:sz w:val="32"/>
                                <w:szCs w:val="32"/>
                              </w:rPr>
                            </w:rPrChange>
                          </w:rPr>
                          <w:t>enabled TRUE</w:t>
                        </w:r>
                      </w:p>
                      <w:p w:rsidR="00BC2E9C" w:rsidRPr="00643601" w:rsidRDefault="00BC2E9C" w:rsidP="00BC2E9C">
                        <w:pPr>
                          <w:spacing w:after="0" w:line="324" w:lineRule="auto"/>
                          <w:rPr>
                            <w:rFonts w:ascii="Courier New" w:hAnsi="Courier New" w:cs="Courier New"/>
                            <w:color w:val="438086" w:themeColor="accent2"/>
                            <w:sz w:val="22"/>
                            <w:szCs w:val="22"/>
                            <w:rPrChange w:id="245" w:author="Ronald Fox" w:date="2017-09-25T14:54:00Z">
                              <w:rPr>
                                <w:color w:val="438086" w:themeColor="accent2"/>
                                <w:sz w:val="32"/>
                                <w:szCs w:val="32"/>
                              </w:rPr>
                            </w:rPrChange>
                          </w:rPr>
                        </w:pPr>
                        <w:r w:rsidRPr="00643601">
                          <w:rPr>
                            <w:rFonts w:ascii="Courier New" w:hAnsi="Courier New" w:cs="Courier New"/>
                            <w:color w:val="438086" w:themeColor="accent2"/>
                            <w:sz w:val="22"/>
                            <w:szCs w:val="22"/>
                            <w:rPrChange w:id="246" w:author="Ronald Fox" w:date="2017-09-25T14:54:00Z">
                              <w:rPr>
                                <w:color w:val="438086" w:themeColor="accent2"/>
                                <w:sz w:val="32"/>
                                <w:szCs w:val="32"/>
                              </w:rPr>
                            </w:rPrChange>
                          </w:rPr>
                          <w:t>ConfigXML "../V1725_154 channel-0.ccs"</w:t>
                        </w:r>
                      </w:p>
                    </w:txbxContent>
                  </v:textbox>
                  <w10:anchorlock/>
                </v:rect>
              </w:pict>
            </mc:Fallback>
          </mc:AlternateContent>
        </w:r>
      </w:ins>
    </w:p>
    <w:p w:rsidR="009B0936" w:rsidRDefault="009B0936">
      <w:pPr>
        <w:rPr>
          <w:ins w:id="225" w:author="Ronald Fox" w:date="2017-09-25T14:42:00Z"/>
          <w:rFonts w:cs="Courier New"/>
        </w:rPr>
      </w:pPr>
    </w:p>
    <w:p w:rsidR="009B0936" w:rsidRPr="00E84D4D" w:rsidRDefault="00643601">
      <w:pPr>
        <w:rPr>
          <w:ins w:id="226" w:author="Ronald Fox" w:date="2017-09-25T13:25:00Z"/>
          <w:rFonts w:cs="Courier New"/>
        </w:rPr>
      </w:pPr>
      <w:ins w:id="227" w:author="Ronald Fox" w:date="2017-09-25T14:54:00Z">
        <w:r>
          <w:rPr>
            <w:rFonts w:cs="Courier New"/>
          </w:rPr>
          <w:lastRenderedPageBreak/>
          <w:t>I’m opening a digitizer via a V1718 USB/VME interface. The digitizer base address is 0x33330000</w:t>
        </w:r>
      </w:ins>
      <w:ins w:id="228" w:author="Ronald Fox" w:date="2017-09-25T14:55:00Z">
        <w:r>
          <w:rPr>
            <w:rFonts w:cs="Courier New"/>
          </w:rPr>
          <w:t>.  Only channels 0,1 are enabled.  Since the signal shapes going into both channels are the same, I can use the same channel configuration file for both channels.</w:t>
        </w:r>
      </w:ins>
    </w:p>
    <w:p w:rsidR="00000150" w:rsidRDefault="00000150">
      <w:pPr>
        <w:rPr>
          <w:ins w:id="229" w:author="Ronald Fox" w:date="2017-09-25T13:26:00Z"/>
        </w:rPr>
      </w:pPr>
    </w:p>
    <w:p w:rsidR="00000150" w:rsidRDefault="00000150">
      <w:pPr>
        <w:pStyle w:val="Heading2"/>
        <w:rPr>
          <w:ins w:id="230" w:author="Ronald Fox" w:date="2017-09-25T14:56:00Z"/>
        </w:rPr>
        <w:pPrChange w:id="231" w:author="Ronald Fox" w:date="2017-09-25T13:26:00Z">
          <w:pPr/>
        </w:pPrChange>
      </w:pPr>
      <w:ins w:id="232" w:author="Ronald Fox" w:date="2017-09-25T13:26:00Z">
        <w:r>
          <w:t>Adding a digitizer to readout and to the trigger</w:t>
        </w:r>
      </w:ins>
    </w:p>
    <w:p w:rsidR="00643601" w:rsidRDefault="00643601">
      <w:pPr>
        <w:rPr>
          <w:ins w:id="233" w:author="Ronald Fox" w:date="2017-09-25T14:57:00Z"/>
        </w:rPr>
      </w:pPr>
      <w:ins w:id="234" w:author="Ronald Fox" w:date="2017-09-25T14:57:00Z">
        <w:r>
          <w:t>The SBS readout provides a skeleton at $DAQROOT/skeletons/sbs.  I suggest, however that you use the test subdirectory of the tarball as a skeleton instead as the Makefile there has been modified to pick up the needed libraries.</w:t>
        </w:r>
      </w:ins>
    </w:p>
    <w:p w:rsidR="00643601" w:rsidRDefault="00643601">
      <w:pPr>
        <w:rPr>
          <w:ins w:id="235" w:author="Ronald Fox" w:date="2017-09-25T15:04:00Z"/>
        </w:rPr>
      </w:pPr>
      <w:ins w:id="236" w:author="Ronald Fox" w:date="2017-09-25T14:58:00Z">
        <w:r>
          <w:t>Note that there are several definitions at the top of the Makefile that will need to be adjusted</w:t>
        </w:r>
      </w:ins>
      <w:ins w:id="237" w:author="Ronald Fox" w:date="2017-09-25T15:04:00Z">
        <w:r w:rsidR="002E2EC9">
          <w:t>.</w:t>
        </w:r>
      </w:ins>
    </w:p>
    <w:p w:rsidR="002E2EC9" w:rsidRDefault="002E2EC9">
      <w:pPr>
        <w:rPr>
          <w:ins w:id="238" w:author="Ronald Fox" w:date="2017-09-25T15:06:00Z"/>
        </w:rPr>
      </w:pPr>
      <w:ins w:id="239" w:author="Ronald Fox" w:date="2017-09-25T15:06:00Z">
        <w:r>
          <w:rPr>
            <w:noProof/>
            <w:lang w:eastAsia="en-US"/>
          </w:rPr>
          <mc:AlternateContent>
            <mc:Choice Requires="wps">
              <w:drawing>
                <wp:anchor distT="0" distB="0" distL="114300" distR="114300" simplePos="0" relativeHeight="251659264" behindDoc="0" locked="0" layoutInCell="1" allowOverlap="1" wp14:editId="73756ECD">
                  <wp:simplePos x="0" y="0"/>
                  <wp:positionH relativeFrom="margin">
                    <wp:align>right</wp:align>
                  </wp:positionH>
                  <wp:positionV relativeFrom="page">
                    <wp:posOffset>2790825</wp:posOffset>
                  </wp:positionV>
                  <wp:extent cx="6276975" cy="3343275"/>
                  <wp:effectExtent l="19050" t="19050" r="47625" b="47625"/>
                  <wp:wrapSquare wrapText="bothSides"/>
                  <wp:docPr id="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3343275"/>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2E2EC9" w:rsidRDefault="002E2EC9" w:rsidP="002E2EC9">
                              <w:pPr>
                                <w:autoSpaceDE w:val="0"/>
                                <w:autoSpaceDN w:val="0"/>
                                <w:adjustRightInd w:val="0"/>
                                <w:spacing w:after="0" w:line="240" w:lineRule="auto"/>
                                <w:rPr>
                                  <w:ins w:id="240" w:author="Ronald Fox" w:date="2017-09-25T15:07:00Z"/>
                                  <w:rFonts w:ascii="Courier New" w:hAnsi="Courier New" w:cs="Courier New"/>
                                  <w:sz w:val="22"/>
                                  <w:szCs w:val="22"/>
                                  <w:lang w:eastAsia="en-US"/>
                                </w:rPr>
                              </w:pPr>
                              <w:ins w:id="241" w:author="Ronald Fox" w:date="2017-09-25T15:07:00Z">
                                <w:r>
                                  <w:rPr>
                                    <w:rFonts w:ascii="Courier New" w:hAnsi="Courier New" w:cs="Courier New"/>
                                    <w:sz w:val="22"/>
                                    <w:szCs w:val="22"/>
                                    <w:lang w:eastAsia="en-US"/>
                                  </w:rPr>
                                  <w:t xml:space="preserve">PHAMultiModuleSegment* mainSegment = new PHAMultiModuleSegment;  </w:t>
                                </w:r>
                              </w:ins>
                              <w:ins w:id="242" w:author="Ronald Fox" w:date="2017-09-25T15:08:00Z">
                                <w:r>
                                  <w:rPr>
                                    <w:rFonts w:ascii="Courier New" w:hAnsi="Courier New" w:cs="Courier New"/>
                                    <w:sz w:val="22"/>
                                    <w:szCs w:val="22"/>
                                    <w:lang w:eastAsia="en-US"/>
                                  </w:rPr>
                                  <w:sym w:font="Wingdings" w:char="F081"/>
                                </w:r>
                              </w:ins>
                            </w:p>
                            <w:p w:rsidR="002E2EC9" w:rsidRDefault="002E2EC9" w:rsidP="002E2EC9">
                              <w:pPr>
                                <w:autoSpaceDE w:val="0"/>
                                <w:autoSpaceDN w:val="0"/>
                                <w:adjustRightInd w:val="0"/>
                                <w:spacing w:after="0" w:line="240" w:lineRule="auto"/>
                                <w:rPr>
                                  <w:ins w:id="243"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44" w:author="Ronald Fox" w:date="2017-09-25T15:07:00Z"/>
                                  <w:rFonts w:ascii="Courier New" w:hAnsi="Courier New" w:cs="Courier New"/>
                                  <w:sz w:val="22"/>
                                  <w:szCs w:val="22"/>
                                  <w:lang w:eastAsia="en-US"/>
                                </w:rPr>
                              </w:pPr>
                              <w:ins w:id="245" w:author="Ronald Fox" w:date="2017-09-25T15:07:00Z">
                                <w:r>
                                  <w:rPr>
                                    <w:rFonts w:ascii="Courier New" w:hAnsi="Courier New" w:cs="Courier New"/>
                                    <w:sz w:val="22"/>
                                    <w:szCs w:val="22"/>
                                    <w:lang w:eastAsia="en-US"/>
                                  </w:rPr>
                                  <w:t>PHAEventSegment*   seg1 = new PHAEventSegment("module1.ini", 1);</w:t>
                                </w:r>
                              </w:ins>
                              <w:ins w:id="246" w:author="Ronald Fox" w:date="2017-09-25T15:08: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2"/>
                                </w:r>
                              </w:ins>
                            </w:p>
                            <w:p w:rsidR="002E2EC9" w:rsidRDefault="002E2EC9" w:rsidP="002E2EC9">
                              <w:pPr>
                                <w:autoSpaceDE w:val="0"/>
                                <w:autoSpaceDN w:val="0"/>
                                <w:adjustRightInd w:val="0"/>
                                <w:spacing w:after="0" w:line="240" w:lineRule="auto"/>
                                <w:rPr>
                                  <w:ins w:id="247" w:author="Ronald Fox" w:date="2017-09-25T15:07:00Z"/>
                                  <w:rFonts w:ascii="Courier New" w:hAnsi="Courier New" w:cs="Courier New"/>
                                  <w:sz w:val="22"/>
                                  <w:szCs w:val="22"/>
                                  <w:lang w:eastAsia="en-US"/>
                                </w:rPr>
                              </w:pPr>
                              <w:ins w:id="248" w:author="Ronald Fox" w:date="2017-09-25T15:07:00Z">
                                <w:r>
                                  <w:rPr>
                                    <w:rFonts w:ascii="Courier New" w:hAnsi="Courier New" w:cs="Courier New"/>
                                    <w:sz w:val="22"/>
                                    <w:szCs w:val="22"/>
                                    <w:lang w:eastAsia="en-US"/>
                                  </w:rPr>
                                  <w:t>mainSegment-&gt;addModule(seg1);</w:t>
                                </w:r>
                              </w:ins>
                            </w:p>
                            <w:p w:rsidR="002E2EC9" w:rsidRDefault="002E2EC9" w:rsidP="002E2EC9">
                              <w:pPr>
                                <w:autoSpaceDE w:val="0"/>
                                <w:autoSpaceDN w:val="0"/>
                                <w:adjustRightInd w:val="0"/>
                                <w:spacing w:after="0" w:line="240" w:lineRule="auto"/>
                                <w:rPr>
                                  <w:ins w:id="249"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50" w:author="Ronald Fox" w:date="2017-09-25T15:07:00Z"/>
                                  <w:rFonts w:ascii="Courier New" w:hAnsi="Courier New" w:cs="Courier New"/>
                                  <w:sz w:val="22"/>
                                  <w:szCs w:val="22"/>
                                  <w:lang w:eastAsia="en-US"/>
                                </w:rPr>
                              </w:pPr>
                              <w:ins w:id="251" w:author="Ronald Fox" w:date="2017-09-25T15:07:00Z">
                                <w:r>
                                  <w:rPr>
                                    <w:rFonts w:ascii="Courier New" w:hAnsi="Courier New" w:cs="Courier New"/>
                                    <w:sz w:val="22"/>
                                    <w:szCs w:val="22"/>
                                    <w:lang w:eastAsia="en-US"/>
                                  </w:rPr>
                                  <w:t xml:space="preserve">  </w:t>
                                </w:r>
                              </w:ins>
                            </w:p>
                            <w:p w:rsidR="002E2EC9" w:rsidRDefault="002E2EC9" w:rsidP="002E2EC9">
                              <w:pPr>
                                <w:autoSpaceDE w:val="0"/>
                                <w:autoSpaceDN w:val="0"/>
                                <w:adjustRightInd w:val="0"/>
                                <w:spacing w:after="0" w:line="240" w:lineRule="auto"/>
                                <w:rPr>
                                  <w:ins w:id="252"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53" w:author="Ronald Fox" w:date="2017-09-25T15:07:00Z"/>
                                  <w:rFonts w:ascii="Courier New" w:hAnsi="Courier New" w:cs="Courier New"/>
                                  <w:sz w:val="22"/>
                                  <w:szCs w:val="22"/>
                                  <w:lang w:eastAsia="en-US"/>
                                </w:rPr>
                              </w:pPr>
                              <w:ins w:id="254" w:author="Ronald Fox" w:date="2017-09-25T15:07:00Z">
                                <w:r>
                                  <w:rPr>
                                    <w:rFonts w:ascii="Courier New" w:hAnsi="Courier New" w:cs="Courier New"/>
                                    <w:sz w:val="22"/>
                                    <w:szCs w:val="22"/>
                                    <w:lang w:eastAsia="en-US"/>
                                  </w:rPr>
                                  <w:t>PHATrigger* pTrigger = new PHATrigger;</w:t>
                                </w:r>
                              </w:ins>
                              <w:ins w:id="255"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3"/>
                                </w:r>
                              </w:ins>
                            </w:p>
                            <w:p w:rsidR="002E2EC9" w:rsidRDefault="002E2EC9" w:rsidP="002E2EC9">
                              <w:pPr>
                                <w:autoSpaceDE w:val="0"/>
                                <w:autoSpaceDN w:val="0"/>
                                <w:adjustRightInd w:val="0"/>
                                <w:spacing w:after="0" w:line="240" w:lineRule="auto"/>
                                <w:rPr>
                                  <w:ins w:id="256" w:author="Ronald Fox" w:date="2017-09-25T15:07:00Z"/>
                                  <w:rFonts w:ascii="Courier New" w:hAnsi="Courier New" w:cs="Courier New"/>
                                  <w:sz w:val="22"/>
                                  <w:szCs w:val="22"/>
                                  <w:lang w:eastAsia="en-US"/>
                                </w:rPr>
                              </w:pPr>
                              <w:ins w:id="257" w:author="Ronald Fox" w:date="2017-09-25T15:07:00Z">
                                <w:r>
                                  <w:rPr>
                                    <w:rFonts w:ascii="Courier New" w:hAnsi="Courier New" w:cs="Courier New"/>
                                    <w:sz w:val="22"/>
                                    <w:szCs w:val="22"/>
                                    <w:lang w:eastAsia="en-US"/>
                                  </w:rPr>
                                  <w:t>pTrigger-&gt;addModule(seg1);</w:t>
                                </w:r>
                              </w:ins>
                            </w:p>
                            <w:p w:rsidR="002E2EC9" w:rsidRDefault="002E2EC9" w:rsidP="002E2EC9">
                              <w:pPr>
                                <w:autoSpaceDE w:val="0"/>
                                <w:autoSpaceDN w:val="0"/>
                                <w:adjustRightInd w:val="0"/>
                                <w:spacing w:after="0" w:line="240" w:lineRule="auto"/>
                                <w:rPr>
                                  <w:ins w:id="258"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59" w:author="Ronald Fox" w:date="2017-09-25T15:07:00Z"/>
                                  <w:rFonts w:ascii="Courier New" w:hAnsi="Courier New" w:cs="Courier New"/>
                                  <w:sz w:val="22"/>
                                  <w:szCs w:val="22"/>
                                  <w:lang w:eastAsia="en-US"/>
                                </w:rPr>
                              </w:pPr>
                              <w:ins w:id="260" w:author="Ronald Fox" w:date="2017-09-25T15:07:00Z">
                                <w:r>
                                  <w:rPr>
                                    <w:rFonts w:ascii="Courier New" w:hAnsi="Courier New" w:cs="Courier New"/>
                                    <w:sz w:val="22"/>
                                    <w:szCs w:val="22"/>
                                    <w:lang w:eastAsia="en-US"/>
                                  </w:rPr>
                                  <w:t>pExperiment-&gt;AddEventSegment(mainSegment);</w:t>
                                </w:r>
                              </w:ins>
                              <w:ins w:id="261"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4"/>
                                </w:r>
                              </w:ins>
                            </w:p>
                            <w:p w:rsidR="002E2EC9" w:rsidRDefault="002E2EC9" w:rsidP="002E2EC9">
                              <w:pPr>
                                <w:autoSpaceDE w:val="0"/>
                                <w:autoSpaceDN w:val="0"/>
                                <w:adjustRightInd w:val="0"/>
                                <w:spacing w:after="0" w:line="240" w:lineRule="auto"/>
                                <w:rPr>
                                  <w:ins w:id="262" w:author="Ronald Fox" w:date="2017-09-25T15:07:00Z"/>
                                  <w:rFonts w:ascii="Courier New" w:hAnsi="Courier New" w:cs="Courier New"/>
                                  <w:sz w:val="22"/>
                                  <w:szCs w:val="22"/>
                                  <w:lang w:eastAsia="en-US"/>
                                </w:rPr>
                              </w:pPr>
                              <w:ins w:id="263" w:author="Ronald Fox" w:date="2017-09-25T15:07:00Z">
                                <w:r>
                                  <w:rPr>
                                    <w:rFonts w:ascii="Courier New" w:hAnsi="Courier New" w:cs="Courier New"/>
                                    <w:sz w:val="22"/>
                                    <w:szCs w:val="22"/>
                                    <w:lang w:eastAsia="en-US"/>
                                  </w:rPr>
                                  <w:t>pExperiment-&gt;EstablishTrigger(pTrigger);</w:t>
                                </w:r>
                              </w:ins>
                              <w:ins w:id="264"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5"/>
                                </w:r>
                              </w:ins>
                            </w:p>
                            <w:p w:rsidR="002E2EC9" w:rsidRPr="0086571D" w:rsidRDefault="002E2EC9" w:rsidP="002E2EC9">
                              <w:pPr>
                                <w:rPr>
                                  <w:ins w:id="265" w:author="Ronald Fox" w:date="2017-09-25T15:07:00Z"/>
                                  <w:rFonts w:ascii="Courier New" w:hAnsi="Courier New" w:cs="Courier New"/>
                                </w:rPr>
                              </w:pPr>
                            </w:p>
                            <w:p w:rsidR="002E2EC9" w:rsidRDefault="002E2EC9">
                              <w:pPr>
                                <w:spacing w:after="0" w:line="324" w:lineRule="auto"/>
                                <w:rPr>
                                  <w:color w:val="438086" w:themeColor="accent2"/>
                                  <w:sz w:val="32"/>
                                  <w:szCs w:val="32"/>
                                </w:rPr>
                              </w:pP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43.05pt;margin-top:219.75pt;width:494.25pt;height:26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" filled="f" fillcolor="#3e3e67" strokecolor="#438086 [3205]" strokeweight="4.5pt">
                  <v:stroke linestyle="thickThin"/>
                  <v:textbox inset="18pt,18pt,18pt,18pt">
                    <w:txbxContent>
                      <w:p w:rsidR="002E2EC9" w:rsidRDefault="002E2EC9" w:rsidP="002E2EC9">
                        <w:pPr>
                          <w:autoSpaceDE w:val="0"/>
                          <w:autoSpaceDN w:val="0"/>
                          <w:adjustRightInd w:val="0"/>
                          <w:spacing w:after="0" w:line="240" w:lineRule="auto"/>
                          <w:rPr>
                            <w:ins w:id="290" w:author="Ronald Fox" w:date="2017-09-25T15:07:00Z"/>
                            <w:rFonts w:ascii="Courier New" w:hAnsi="Courier New" w:cs="Courier New"/>
                            <w:sz w:val="22"/>
                            <w:szCs w:val="22"/>
                            <w:lang w:eastAsia="en-US"/>
                          </w:rPr>
                        </w:pPr>
                        <w:ins w:id="291" w:author="Ronald Fox" w:date="2017-09-25T15:07:00Z">
                          <w:r>
                            <w:rPr>
                              <w:rFonts w:ascii="Courier New" w:hAnsi="Courier New" w:cs="Courier New"/>
                              <w:sz w:val="22"/>
                              <w:szCs w:val="22"/>
                              <w:lang w:eastAsia="en-US"/>
                            </w:rPr>
                            <w:t xml:space="preserve">PHAMultiModuleSegment* mainSegment = new PHAMultiModuleSegment;  </w:t>
                          </w:r>
                        </w:ins>
                        <w:ins w:id="292" w:author="Ronald Fox" w:date="2017-09-25T15:08:00Z">
                          <w:r>
                            <w:rPr>
                              <w:rFonts w:ascii="Courier New" w:hAnsi="Courier New" w:cs="Courier New"/>
                              <w:sz w:val="22"/>
                              <w:szCs w:val="22"/>
                              <w:lang w:eastAsia="en-US"/>
                            </w:rPr>
                            <w:sym w:font="Wingdings" w:char="F081"/>
                          </w:r>
                        </w:ins>
                      </w:p>
                      <w:p w:rsidR="002E2EC9" w:rsidRDefault="002E2EC9" w:rsidP="002E2EC9">
                        <w:pPr>
                          <w:autoSpaceDE w:val="0"/>
                          <w:autoSpaceDN w:val="0"/>
                          <w:adjustRightInd w:val="0"/>
                          <w:spacing w:after="0" w:line="240" w:lineRule="auto"/>
                          <w:rPr>
                            <w:ins w:id="293"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294" w:author="Ronald Fox" w:date="2017-09-25T15:07:00Z"/>
                            <w:rFonts w:ascii="Courier New" w:hAnsi="Courier New" w:cs="Courier New"/>
                            <w:sz w:val="22"/>
                            <w:szCs w:val="22"/>
                            <w:lang w:eastAsia="en-US"/>
                          </w:rPr>
                        </w:pPr>
                        <w:ins w:id="295" w:author="Ronald Fox" w:date="2017-09-25T15:07:00Z">
                          <w:r>
                            <w:rPr>
                              <w:rFonts w:ascii="Courier New" w:hAnsi="Courier New" w:cs="Courier New"/>
                              <w:sz w:val="22"/>
                              <w:szCs w:val="22"/>
                              <w:lang w:eastAsia="en-US"/>
                            </w:rPr>
                            <w:t>PHAEventSegment*   seg1 = new PHAEventSegment("module1.ini", 1);</w:t>
                          </w:r>
                        </w:ins>
                        <w:ins w:id="296" w:author="Ronald Fox" w:date="2017-09-25T15:08: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2"/>
                          </w:r>
                        </w:ins>
                      </w:p>
                      <w:p w:rsidR="002E2EC9" w:rsidRDefault="002E2EC9" w:rsidP="002E2EC9">
                        <w:pPr>
                          <w:autoSpaceDE w:val="0"/>
                          <w:autoSpaceDN w:val="0"/>
                          <w:adjustRightInd w:val="0"/>
                          <w:spacing w:after="0" w:line="240" w:lineRule="auto"/>
                          <w:rPr>
                            <w:ins w:id="297" w:author="Ronald Fox" w:date="2017-09-25T15:07:00Z"/>
                            <w:rFonts w:ascii="Courier New" w:hAnsi="Courier New" w:cs="Courier New"/>
                            <w:sz w:val="22"/>
                            <w:szCs w:val="22"/>
                            <w:lang w:eastAsia="en-US"/>
                          </w:rPr>
                        </w:pPr>
                        <w:ins w:id="298" w:author="Ronald Fox" w:date="2017-09-25T15:07:00Z">
                          <w:r>
                            <w:rPr>
                              <w:rFonts w:ascii="Courier New" w:hAnsi="Courier New" w:cs="Courier New"/>
                              <w:sz w:val="22"/>
                              <w:szCs w:val="22"/>
                              <w:lang w:eastAsia="en-US"/>
                            </w:rPr>
                            <w:t>mainSegment-&gt;addModule(seg1);</w:t>
                          </w:r>
                        </w:ins>
                      </w:p>
                      <w:p w:rsidR="002E2EC9" w:rsidRDefault="002E2EC9" w:rsidP="002E2EC9">
                        <w:pPr>
                          <w:autoSpaceDE w:val="0"/>
                          <w:autoSpaceDN w:val="0"/>
                          <w:adjustRightInd w:val="0"/>
                          <w:spacing w:after="0" w:line="240" w:lineRule="auto"/>
                          <w:rPr>
                            <w:ins w:id="299"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00" w:author="Ronald Fox" w:date="2017-09-25T15:07:00Z"/>
                            <w:rFonts w:ascii="Courier New" w:hAnsi="Courier New" w:cs="Courier New"/>
                            <w:sz w:val="22"/>
                            <w:szCs w:val="22"/>
                            <w:lang w:eastAsia="en-US"/>
                          </w:rPr>
                        </w:pPr>
                        <w:ins w:id="301" w:author="Ronald Fox" w:date="2017-09-25T15:07:00Z">
                          <w:r>
                            <w:rPr>
                              <w:rFonts w:ascii="Courier New" w:hAnsi="Courier New" w:cs="Courier New"/>
                              <w:sz w:val="22"/>
                              <w:szCs w:val="22"/>
                              <w:lang w:eastAsia="en-US"/>
                            </w:rPr>
                            <w:t xml:space="preserve">  </w:t>
                          </w:r>
                        </w:ins>
                      </w:p>
                      <w:p w:rsidR="002E2EC9" w:rsidRDefault="002E2EC9" w:rsidP="002E2EC9">
                        <w:pPr>
                          <w:autoSpaceDE w:val="0"/>
                          <w:autoSpaceDN w:val="0"/>
                          <w:adjustRightInd w:val="0"/>
                          <w:spacing w:after="0" w:line="240" w:lineRule="auto"/>
                          <w:rPr>
                            <w:ins w:id="302"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03" w:author="Ronald Fox" w:date="2017-09-25T15:07:00Z"/>
                            <w:rFonts w:ascii="Courier New" w:hAnsi="Courier New" w:cs="Courier New"/>
                            <w:sz w:val="22"/>
                            <w:szCs w:val="22"/>
                            <w:lang w:eastAsia="en-US"/>
                          </w:rPr>
                        </w:pPr>
                        <w:ins w:id="304" w:author="Ronald Fox" w:date="2017-09-25T15:07:00Z">
                          <w:r>
                            <w:rPr>
                              <w:rFonts w:ascii="Courier New" w:hAnsi="Courier New" w:cs="Courier New"/>
                              <w:sz w:val="22"/>
                              <w:szCs w:val="22"/>
                              <w:lang w:eastAsia="en-US"/>
                            </w:rPr>
                            <w:t>PHATrigger* pTrigger = new PHATrigger;</w:t>
                          </w:r>
                        </w:ins>
                        <w:ins w:id="305"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3"/>
                          </w:r>
                        </w:ins>
                      </w:p>
                      <w:p w:rsidR="002E2EC9" w:rsidRDefault="002E2EC9" w:rsidP="002E2EC9">
                        <w:pPr>
                          <w:autoSpaceDE w:val="0"/>
                          <w:autoSpaceDN w:val="0"/>
                          <w:adjustRightInd w:val="0"/>
                          <w:spacing w:after="0" w:line="240" w:lineRule="auto"/>
                          <w:rPr>
                            <w:ins w:id="306" w:author="Ronald Fox" w:date="2017-09-25T15:07:00Z"/>
                            <w:rFonts w:ascii="Courier New" w:hAnsi="Courier New" w:cs="Courier New"/>
                            <w:sz w:val="22"/>
                            <w:szCs w:val="22"/>
                            <w:lang w:eastAsia="en-US"/>
                          </w:rPr>
                        </w:pPr>
                        <w:ins w:id="307" w:author="Ronald Fox" w:date="2017-09-25T15:07:00Z">
                          <w:r>
                            <w:rPr>
                              <w:rFonts w:ascii="Courier New" w:hAnsi="Courier New" w:cs="Courier New"/>
                              <w:sz w:val="22"/>
                              <w:szCs w:val="22"/>
                              <w:lang w:eastAsia="en-US"/>
                            </w:rPr>
                            <w:t>pTrigger-&gt;addModule(seg1);</w:t>
                          </w:r>
                        </w:ins>
                      </w:p>
                      <w:p w:rsidR="002E2EC9" w:rsidRDefault="002E2EC9" w:rsidP="002E2EC9">
                        <w:pPr>
                          <w:autoSpaceDE w:val="0"/>
                          <w:autoSpaceDN w:val="0"/>
                          <w:adjustRightInd w:val="0"/>
                          <w:spacing w:after="0" w:line="240" w:lineRule="auto"/>
                          <w:rPr>
                            <w:ins w:id="308" w:author="Ronald Fox" w:date="2017-09-25T15:07:00Z"/>
                            <w:rFonts w:ascii="Courier New" w:hAnsi="Courier New" w:cs="Courier New"/>
                            <w:sz w:val="22"/>
                            <w:szCs w:val="22"/>
                            <w:lang w:eastAsia="en-US"/>
                          </w:rPr>
                        </w:pPr>
                      </w:p>
                      <w:p w:rsidR="002E2EC9" w:rsidRDefault="002E2EC9" w:rsidP="002E2EC9">
                        <w:pPr>
                          <w:autoSpaceDE w:val="0"/>
                          <w:autoSpaceDN w:val="0"/>
                          <w:adjustRightInd w:val="0"/>
                          <w:spacing w:after="0" w:line="240" w:lineRule="auto"/>
                          <w:rPr>
                            <w:ins w:id="309" w:author="Ronald Fox" w:date="2017-09-25T15:07:00Z"/>
                            <w:rFonts w:ascii="Courier New" w:hAnsi="Courier New" w:cs="Courier New"/>
                            <w:sz w:val="22"/>
                            <w:szCs w:val="22"/>
                            <w:lang w:eastAsia="en-US"/>
                          </w:rPr>
                        </w:pPr>
                        <w:ins w:id="310" w:author="Ronald Fox" w:date="2017-09-25T15:07:00Z">
                          <w:r>
                            <w:rPr>
                              <w:rFonts w:ascii="Courier New" w:hAnsi="Courier New" w:cs="Courier New"/>
                              <w:sz w:val="22"/>
                              <w:szCs w:val="22"/>
                              <w:lang w:eastAsia="en-US"/>
                            </w:rPr>
                            <w:t>pExperiment-&gt;AddEventSegment(mainSegment);</w:t>
                          </w:r>
                        </w:ins>
                        <w:ins w:id="311"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4"/>
                          </w:r>
                        </w:ins>
                      </w:p>
                      <w:p w:rsidR="002E2EC9" w:rsidRDefault="002E2EC9" w:rsidP="002E2EC9">
                        <w:pPr>
                          <w:autoSpaceDE w:val="0"/>
                          <w:autoSpaceDN w:val="0"/>
                          <w:adjustRightInd w:val="0"/>
                          <w:spacing w:after="0" w:line="240" w:lineRule="auto"/>
                          <w:rPr>
                            <w:ins w:id="312" w:author="Ronald Fox" w:date="2017-09-25T15:07:00Z"/>
                            <w:rFonts w:ascii="Courier New" w:hAnsi="Courier New" w:cs="Courier New"/>
                            <w:sz w:val="22"/>
                            <w:szCs w:val="22"/>
                            <w:lang w:eastAsia="en-US"/>
                          </w:rPr>
                        </w:pPr>
                        <w:ins w:id="313" w:author="Ronald Fox" w:date="2017-09-25T15:07:00Z">
                          <w:r>
                            <w:rPr>
                              <w:rFonts w:ascii="Courier New" w:hAnsi="Courier New" w:cs="Courier New"/>
                              <w:sz w:val="22"/>
                              <w:szCs w:val="22"/>
                              <w:lang w:eastAsia="en-US"/>
                            </w:rPr>
                            <w:t>pExperiment-&gt;EstablishTrigger(pTrigger);</w:t>
                          </w:r>
                        </w:ins>
                        <w:ins w:id="314" w:author="Ronald Fox" w:date="2017-09-25T15:09:00Z">
                          <w:r>
                            <w:rPr>
                              <w:rFonts w:ascii="Courier New" w:hAnsi="Courier New" w:cs="Courier New"/>
                              <w:sz w:val="22"/>
                              <w:szCs w:val="22"/>
                              <w:lang w:eastAsia="en-US"/>
                            </w:rPr>
                            <w:t xml:space="preserve">                         </w:t>
                          </w:r>
                          <w:r>
                            <w:rPr>
                              <w:rFonts w:ascii="Courier New" w:hAnsi="Courier New" w:cs="Courier New"/>
                              <w:sz w:val="22"/>
                              <w:szCs w:val="22"/>
                              <w:lang w:eastAsia="en-US"/>
                            </w:rPr>
                            <w:sym w:font="Wingdings" w:char="F085"/>
                          </w:r>
                        </w:ins>
                      </w:p>
                      <w:p w:rsidR="002E2EC9" w:rsidRPr="0086571D" w:rsidRDefault="002E2EC9" w:rsidP="002E2EC9">
                        <w:pPr>
                          <w:rPr>
                            <w:ins w:id="315" w:author="Ronald Fox" w:date="2017-09-25T15:07:00Z"/>
                            <w:rFonts w:ascii="Courier New" w:hAnsi="Courier New" w:cs="Courier New"/>
                          </w:rPr>
                        </w:pPr>
                      </w:p>
                      <w:p w:rsidR="002E2EC9" w:rsidRDefault="002E2EC9">
                        <w:pPr>
                          <w:spacing w:after="0" w:line="324" w:lineRule="auto"/>
                          <w:rPr>
                            <w:color w:val="438086" w:themeColor="accent2"/>
                            <w:sz w:val="32"/>
                            <w:szCs w:val="32"/>
                          </w:rPr>
                        </w:pPr>
                      </w:p>
                    </w:txbxContent>
                  </v:textbox>
                  <w10:wrap type="square" anchorx="margin" anchory="page"/>
                </v:rect>
              </w:pict>
            </mc:Fallback>
          </mc:AlternateContent>
        </w:r>
      </w:ins>
      <w:ins w:id="266" w:author="Ronald Fox" w:date="2017-09-25T15:04:00Z">
        <w:r>
          <w:t xml:space="preserve">The Skeleton contains the Skeleton.cpp file.  This must be edited to provide both the trigger and the </w:t>
        </w:r>
      </w:ins>
      <w:ins w:id="267" w:author="Ronald Fox" w:date="2017-09-25T15:05:00Z">
        <w:r>
          <w:t>top level event segment.  Here</w:t>
        </w:r>
      </w:ins>
      <w:ins w:id="268" w:author="Ronald Fox" w:date="2017-09-25T15:06:00Z">
        <w:r>
          <w:t>’s a code fragment:</w:t>
        </w:r>
      </w:ins>
    </w:p>
    <w:p w:rsidR="002E2EC9" w:rsidRDefault="002E2EC9">
      <w:pPr>
        <w:rPr>
          <w:ins w:id="269" w:author="Ronald Fox" w:date="2017-09-25T15:06:00Z"/>
        </w:rPr>
      </w:pPr>
    </w:p>
    <w:p w:rsidR="002E2EC9" w:rsidRDefault="00D813F7">
      <w:pPr>
        <w:rPr>
          <w:ins w:id="270" w:author="Ronald Fox" w:date="2017-09-25T15:10:00Z"/>
        </w:rPr>
      </w:pPr>
      <w:ins w:id="271" w:author="Ronald Fox" w:date="2017-09-25T15:10:00Z">
        <w:r w:rsidRPr="00D813F7">
          <w:rPr>
            <w:sz w:val="22"/>
            <w:szCs w:val="22"/>
            <w:rPrChange w:id="272" w:author="Ronald Fox" w:date="2017-09-25T15:10:00Z">
              <w:rPr/>
            </w:rPrChange>
          </w:rPr>
          <w:sym w:font="Wingdings" w:char="F081"/>
        </w:r>
        <w:r>
          <w:t xml:space="preserve">  This creates a new multi module event segment.  This will be used as the top level event segment.</w:t>
        </w:r>
      </w:ins>
    </w:p>
    <w:p w:rsidR="00D813F7" w:rsidRDefault="00D813F7">
      <w:pPr>
        <w:rPr>
          <w:ins w:id="273" w:author="Ronald Fox" w:date="2017-09-25T15:13:00Z"/>
        </w:rPr>
      </w:pPr>
      <w:ins w:id="274" w:author="Ronald Fox" w:date="2017-09-25T15:11:00Z">
        <w:r>
          <w:rPr>
            <w:sz w:val="22"/>
            <w:szCs w:val="22"/>
          </w:rPr>
          <w:sym w:font="Wingdings" w:char="F082"/>
        </w:r>
        <w:r>
          <w:t xml:space="preserve">   Creates a new event segment.  The first parameter is the path to the top level .ini file for the module.  The second parameter is a unique source id.  The source id is used by the event builder to determine into which </w:t>
        </w:r>
      </w:ins>
      <w:ins w:id="275" w:author="Ronald Fox" w:date="2017-09-25T15:12:00Z">
        <w:r>
          <w:t xml:space="preserve">input fragment queue events from this digitizer will be inserted.   The CAEN modules and firmware are designed so that data from one module are totally time ordered.  Data read across multiple modules will, in general not come </w:t>
        </w:r>
      </w:ins>
      <w:ins w:id="276" w:author="Ronald Fox" w:date="2017-09-25T15:13:00Z">
        <w:r>
          <w:t>out time</w:t>
        </w:r>
      </w:ins>
      <w:ins w:id="277" w:author="Ronald Fox" w:date="2017-09-25T15:12:00Z">
        <w:r>
          <w:t xml:space="preserve"> ordered.  Placing different module data in different input queues allows the event builder to properly </w:t>
        </w:r>
      </w:ins>
      <w:ins w:id="278" w:author="Ronald Fox" w:date="2017-09-25T15:13:00Z">
        <w:r>
          <w:t>sort the data in to time order for the build stage.</w:t>
        </w:r>
      </w:ins>
    </w:p>
    <w:p w:rsidR="007F127A" w:rsidRDefault="007F127A">
      <w:pPr>
        <w:rPr>
          <w:ins w:id="279" w:author="Ronald Fox" w:date="2017-09-25T16:54:00Z"/>
          <w:rFonts w:cs="Courier New"/>
          <w:sz w:val="22"/>
          <w:szCs w:val="22"/>
          <w:lang w:eastAsia="en-US"/>
        </w:rPr>
      </w:pPr>
      <w:ins w:id="280" w:author="Ronald Fox" w:date="2017-09-25T15:13:00Z">
        <w:r>
          <w:rPr>
            <w:rFonts w:ascii="Courier New" w:hAnsi="Courier New" w:cs="Courier New"/>
            <w:sz w:val="22"/>
            <w:szCs w:val="22"/>
            <w:lang w:eastAsia="en-US"/>
          </w:rPr>
          <w:lastRenderedPageBreak/>
          <w:sym w:font="Wingdings" w:char="F083"/>
        </w:r>
      </w:ins>
      <w:ins w:id="281" w:author="Ronald Fox" w:date="2017-09-25T15:14:00Z">
        <w:r>
          <w:rPr>
            <w:rFonts w:ascii="Courier New" w:hAnsi="Courier New" w:cs="Courier New"/>
            <w:sz w:val="22"/>
            <w:szCs w:val="22"/>
            <w:lang w:eastAsia="en-US"/>
          </w:rPr>
          <w:t xml:space="preserve"> </w:t>
        </w:r>
      </w:ins>
      <w:ins w:id="282" w:author="Ronald Fox" w:date="2017-09-25T16:53:00Z">
        <w:r w:rsidR="00623AC9" w:rsidRPr="00623AC9">
          <w:rPr>
            <w:rFonts w:cs="Courier New"/>
            <w:sz w:val="22"/>
            <w:szCs w:val="22"/>
            <w:lang w:eastAsia="en-US"/>
            <w:rPrChange w:id="283" w:author="Ronald Fox" w:date="2017-09-25T16:54:00Z">
              <w:rPr>
                <w:rFonts w:ascii="Courier New" w:hAnsi="Courier New" w:cs="Courier New"/>
                <w:sz w:val="22"/>
                <w:szCs w:val="22"/>
                <w:lang w:eastAsia="en-US"/>
              </w:rPr>
            </w:rPrChange>
          </w:rPr>
          <w:t>This creates a new trigger object for DPP-PHA firmware modules.  The trigger will fire when any module has data.  This is a bit of a simplification but close enough to give an idea of how this works.</w:t>
        </w:r>
      </w:ins>
      <w:ins w:id="284" w:author="Ronald Fox" w:date="2017-09-25T16:54:00Z">
        <w:r w:rsidR="00623AC9">
          <w:rPr>
            <w:rFonts w:cs="Courier New"/>
            <w:sz w:val="22"/>
            <w:szCs w:val="22"/>
            <w:lang w:eastAsia="en-US"/>
          </w:rPr>
          <w:t xml:space="preserve">  The </w:t>
        </w:r>
        <w:r w:rsidR="00623AC9" w:rsidRPr="00623AC9">
          <w:rPr>
            <w:rFonts w:ascii="Courier New" w:hAnsi="Courier New" w:cs="Courier New"/>
            <w:sz w:val="22"/>
            <w:szCs w:val="22"/>
            <w:lang w:eastAsia="en-US"/>
            <w:rPrChange w:id="285" w:author="Ronald Fox" w:date="2017-09-25T16:54:00Z">
              <w:rPr>
                <w:rFonts w:cs="Courier New"/>
                <w:sz w:val="22"/>
                <w:szCs w:val="22"/>
                <w:lang w:eastAsia="en-US"/>
              </w:rPr>
            </w:rPrChange>
          </w:rPr>
          <w:t>addModule</w:t>
        </w:r>
        <w:r w:rsidR="00623AC9">
          <w:rPr>
            <w:rFonts w:cs="Courier New"/>
            <w:sz w:val="22"/>
            <w:szCs w:val="22"/>
            <w:lang w:eastAsia="en-US"/>
          </w:rPr>
          <w:t xml:space="preserve">  tells the trigger to monitor for data in that module.</w:t>
        </w:r>
      </w:ins>
    </w:p>
    <w:p w:rsidR="00623AC9" w:rsidRDefault="00623AC9">
      <w:pPr>
        <w:rPr>
          <w:ins w:id="286" w:author="Ronald Fox" w:date="2017-09-25T16:55:00Z"/>
          <w:rFonts w:cs="Courier New"/>
          <w:sz w:val="22"/>
          <w:szCs w:val="22"/>
          <w:lang w:eastAsia="en-US"/>
        </w:rPr>
      </w:pPr>
      <w:ins w:id="287" w:author="Ronald Fox" w:date="2017-09-25T16:55:00Z">
        <w:r>
          <w:rPr>
            <w:rFonts w:cs="Courier New"/>
            <w:sz w:val="22"/>
            <w:szCs w:val="22"/>
            <w:lang w:eastAsia="en-US"/>
          </w:rPr>
          <w:sym w:font="Wingdings" w:char="F084"/>
        </w:r>
        <w:r>
          <w:rPr>
            <w:rFonts w:cs="Courier New"/>
            <w:sz w:val="22"/>
            <w:szCs w:val="22"/>
            <w:lang w:eastAsia="en-US"/>
          </w:rPr>
          <w:t xml:space="preserve"> This line makes the top level event segment our multi module segment.   When a trigger fires, the event segment will be asked to read data.  The multimodule segment in turn will ask each individual module if it has data and will provide data from the first module.  Which module is first is time varying so that no module is starved for attention at high rates.</w:t>
        </w:r>
      </w:ins>
    </w:p>
    <w:p w:rsidR="00623AC9" w:rsidRDefault="00623AC9">
      <w:pPr>
        <w:rPr>
          <w:ins w:id="288" w:author="Ronald Fox" w:date="2017-09-25T16:58:00Z"/>
          <w:rFonts w:cs="Courier New"/>
          <w:sz w:val="22"/>
          <w:szCs w:val="22"/>
          <w:lang w:eastAsia="en-US"/>
        </w:rPr>
      </w:pPr>
      <w:ins w:id="289" w:author="Ronald Fox" w:date="2017-09-25T16:57:00Z">
        <w:r>
          <w:rPr>
            <w:rFonts w:cs="Courier New"/>
            <w:sz w:val="22"/>
            <w:szCs w:val="22"/>
            <w:lang w:eastAsia="en-US"/>
          </w:rPr>
          <w:sym w:font="Wingdings" w:char="F085"/>
        </w:r>
        <w:r>
          <w:rPr>
            <w:rFonts w:cs="Courier New"/>
            <w:sz w:val="22"/>
            <w:szCs w:val="22"/>
            <w:lang w:eastAsia="en-US"/>
          </w:rPr>
          <w:t xml:space="preserve"> Similarly this line of code establishes the DPP-PHA trigger as the experiment trigger.  Thus when a run is active, the SBSReadout framework will </w:t>
        </w:r>
      </w:ins>
      <w:ins w:id="290" w:author="Ronald Fox" w:date="2017-09-25T16:58:00Z">
        <w:r>
          <w:rPr>
            <w:rFonts w:cs="Courier New"/>
            <w:sz w:val="22"/>
            <w:szCs w:val="22"/>
            <w:lang w:eastAsia="en-US"/>
          </w:rPr>
          <w:t>poll our trigger and, when our trigger fires, read an event from the modules managed by the event segment.</w:t>
        </w:r>
      </w:ins>
    </w:p>
    <w:p w:rsidR="00623AC9" w:rsidRDefault="00623AC9">
      <w:pPr>
        <w:rPr>
          <w:ins w:id="291" w:author="Ronald Fox" w:date="2017-09-25T16:58:00Z"/>
          <w:rFonts w:cs="Courier New"/>
          <w:sz w:val="22"/>
          <w:szCs w:val="22"/>
          <w:lang w:eastAsia="en-US"/>
        </w:rPr>
      </w:pPr>
    </w:p>
    <w:p w:rsidR="00623AC9" w:rsidRPr="00623AC9" w:rsidRDefault="00623AC9">
      <w:pPr>
        <w:rPr>
          <w:ins w:id="292" w:author="Ronald Fox" w:date="2017-09-25T15:06:00Z"/>
        </w:rPr>
      </w:pPr>
      <w:ins w:id="293" w:author="Ronald Fox" w:date="2017-09-25T16:58:00Z">
        <w:r>
          <w:rPr>
            <w:rFonts w:cs="Courier New"/>
            <w:sz w:val="22"/>
            <w:szCs w:val="22"/>
            <w:lang w:eastAsia="en-US"/>
          </w:rPr>
          <w:t>The test subdirectory of the software distribution contains this complete example; code, Makefile, and top level .ini file.  The top level of the software distribution contains the .cbs and .ccs files pointed to b the .ini file.</w:t>
        </w:r>
      </w:ins>
    </w:p>
    <w:p w:rsidR="00000150" w:rsidRPr="00000150" w:rsidRDefault="00DE67E6">
      <w:pPr>
        <w:pStyle w:val="Heading1"/>
        <w:rPr>
          <w:ins w:id="294" w:author="Ronald Fox" w:date="2017-09-25T12:36:00Z"/>
        </w:rPr>
        <w:pPrChange w:id="295" w:author="Ronald Fox" w:date="2017-09-25T17:00:00Z">
          <w:pPr/>
        </w:pPrChange>
      </w:pPr>
      <w:ins w:id="296" w:author="Ronald Fox" w:date="2017-09-25T17:00:00Z">
        <w:r>
          <w:t>Installing the software</w:t>
        </w:r>
      </w:ins>
    </w:p>
    <w:p w:rsidR="0044020C" w:rsidRDefault="00C66D73" w:rsidP="002D5B9F">
      <w:pPr>
        <w:rPr>
          <w:ins w:id="297" w:author="Ronald Fox" w:date="2017-09-25T17:03:00Z"/>
          <w:rFonts w:cs="Courier New"/>
        </w:rPr>
      </w:pPr>
      <w:ins w:id="298" w:author="Ronald Fox" w:date="2017-09-25T12:36:00Z">
        <w:r>
          <w:rPr>
            <w:rFonts w:cs="Courier New"/>
          </w:rPr>
          <w:t xml:space="preserve">The software is distributed as </w:t>
        </w:r>
      </w:ins>
      <w:ins w:id="299" w:author="Ronald Fox" w:date="2017-09-25T17:02:00Z">
        <w:r>
          <w:rPr>
            <w:rFonts w:cs="Courier New"/>
          </w:rPr>
          <w:t>a compressed</w:t>
        </w:r>
      </w:ins>
      <w:ins w:id="300" w:author="Ronald Fox" w:date="2017-09-25T12:36:00Z">
        <w:r>
          <w:rPr>
            <w:rFonts w:cs="Courier New"/>
          </w:rPr>
          <w:t xml:space="preserve"> tar file (tarball).  The name of the tarball is DPP-PHA.tar.gz</w:t>
        </w:r>
      </w:ins>
      <w:ins w:id="301" w:author="Ronald Fox" w:date="2017-09-25T17:02:00Z">
        <w:r>
          <w:rPr>
            <w:rFonts w:cs="Courier New"/>
          </w:rPr>
          <w:t xml:space="preserve">  Unwrap the tarball in a directory under which you</w:t>
        </w:r>
      </w:ins>
      <w:ins w:id="302" w:author="Ronald Fox" w:date="2017-09-25T17:03:00Z">
        <w:r>
          <w:rPr>
            <w:rFonts w:cs="Courier New"/>
          </w:rPr>
          <w:t>’d like the software installed:</w:t>
        </w:r>
      </w:ins>
    </w:p>
    <w:p w:rsidR="00C66D73" w:rsidRDefault="00C66D73" w:rsidP="002D5B9F">
      <w:pPr>
        <w:rPr>
          <w:ins w:id="303" w:author="Ronald Fox" w:date="2017-09-25T17:03:00Z"/>
          <w:rFonts w:cs="Courier New"/>
        </w:rPr>
      </w:pPr>
    </w:p>
    <w:p w:rsidR="00C66D73" w:rsidRDefault="00C66D73" w:rsidP="002D5B9F">
      <w:pPr>
        <w:rPr>
          <w:ins w:id="304" w:author="Ronald Fox" w:date="2017-09-25T17:03:00Z"/>
          <w:rFonts w:ascii="Courier New" w:hAnsi="Courier New" w:cs="Courier New"/>
        </w:rPr>
      </w:pPr>
      <w:ins w:id="305" w:author="Ronald Fox" w:date="2017-09-25T17:03:00Z">
        <w:r>
          <w:rPr>
            <w:rFonts w:ascii="Courier New" w:hAnsi="Courier New" w:cs="Courier New"/>
          </w:rPr>
          <w:t>tar czf DPP-PHA.tar.gz</w:t>
        </w:r>
      </w:ins>
    </w:p>
    <w:p w:rsidR="00C66D73" w:rsidRDefault="00C66D73" w:rsidP="002D5B9F">
      <w:pPr>
        <w:rPr>
          <w:ins w:id="306" w:author="Ronald Fox" w:date="2017-09-25T17:03:00Z"/>
          <w:rFonts w:ascii="Courier New" w:hAnsi="Courier New" w:cs="Courier New"/>
        </w:rPr>
      </w:pPr>
    </w:p>
    <w:p w:rsidR="00C66D73" w:rsidRDefault="00C66D73" w:rsidP="002D5B9F">
      <w:pPr>
        <w:rPr>
          <w:ins w:id="307" w:author="Ronald Fox" w:date="2017-09-25T17:04:00Z"/>
          <w:rFonts w:cs="Courier New"/>
        </w:rPr>
      </w:pPr>
      <w:ins w:id="308" w:author="Ronald Fox" w:date="2017-09-25T17:03:00Z">
        <w:r>
          <w:rPr>
            <w:rFonts w:cs="Courier New"/>
          </w:rPr>
          <w:t>This will create a directory: DPP-PHA in which the distribution lives.   Edit the Makefile</w:t>
        </w:r>
      </w:ins>
      <w:ins w:id="309" w:author="Ronald Fox" w:date="2017-09-25T17:04:00Z">
        <w:r>
          <w:rPr>
            <w:rFonts w:cs="Courier New"/>
          </w:rPr>
          <w:t xml:space="preserve"> in that directory so that the definition of DAQROOT points to the top level directory of the NSCLDAQ </w:t>
        </w:r>
      </w:ins>
      <w:ins w:id="310" w:author="Ronald Fox" w:date="2017-09-25T17:09:00Z">
        <w:r>
          <w:rPr>
            <w:rFonts w:cs="Courier New"/>
          </w:rPr>
          <w:t>installation.</w:t>
        </w:r>
      </w:ins>
      <w:ins w:id="311" w:author="Ronald Fox" w:date="2017-09-25T17:04:00Z">
        <w:r>
          <w:rPr>
            <w:rFonts w:cs="Courier New"/>
          </w:rPr>
          <w:t xml:space="preserve">  Build the software</w:t>
        </w:r>
      </w:ins>
      <w:ins w:id="312" w:author="Ronald Fox" w:date="2017-09-25T17:07:00Z">
        <w:r>
          <w:rPr>
            <w:rFonts w:cs="Courier New"/>
          </w:rPr>
          <w:t>.  You must be running a reasonably recent NSCLDAQ distribution.  I recommend 11.2-006.  The email describing where to get the tarball will also describe where you can find that.</w:t>
        </w:r>
      </w:ins>
    </w:p>
    <w:p w:rsidR="00C66D73" w:rsidRDefault="00C66D73" w:rsidP="002D5B9F">
      <w:pPr>
        <w:rPr>
          <w:ins w:id="313" w:author="Ronald Fox" w:date="2017-09-25T17:06:00Z"/>
          <w:rFonts w:cs="Courier New"/>
        </w:rPr>
      </w:pPr>
    </w:p>
    <w:p w:rsidR="00C66D73" w:rsidRDefault="00C66D73" w:rsidP="002D5B9F">
      <w:pPr>
        <w:rPr>
          <w:ins w:id="314" w:author="Ronald Fox" w:date="2017-09-25T17:06:00Z"/>
          <w:rFonts w:ascii="Courier New" w:hAnsi="Courier New" w:cs="Courier New"/>
        </w:rPr>
      </w:pPr>
      <w:ins w:id="315" w:author="Ronald Fox" w:date="2017-09-25T17:06:00Z">
        <w:r>
          <w:rPr>
            <w:rFonts w:ascii="Courier New" w:hAnsi="Courier New" w:cs="Courier New"/>
          </w:rPr>
          <w:t>make</w:t>
        </w:r>
      </w:ins>
    </w:p>
    <w:p w:rsidR="00C66D73" w:rsidRDefault="00C66D73" w:rsidP="002D5B9F">
      <w:pPr>
        <w:rPr>
          <w:ins w:id="316" w:author="Ronald Fox" w:date="2017-09-25T17:09:00Z"/>
          <w:rFonts w:cs="Courier New"/>
        </w:rPr>
      </w:pPr>
      <w:ins w:id="317" w:author="Ronald Fox" w:date="2017-09-25T17:06:00Z">
        <w:r>
          <w:rPr>
            <w:rFonts w:cs="Courier New"/>
          </w:rPr>
          <w:t xml:space="preserve">To make the sample program,  cd to the test subdirectory and </w:t>
        </w:r>
      </w:ins>
      <w:ins w:id="318" w:author="Ronald Fox" w:date="2017-09-25T17:07:00Z">
        <w:r>
          <w:rPr>
            <w:rFonts w:cs="Courier New"/>
          </w:rPr>
          <w:t xml:space="preserve">edit the Makefile there to </w:t>
        </w:r>
      </w:ins>
      <w:ins w:id="319" w:author="Ronald Fox" w:date="2017-09-25T17:09:00Z">
        <w:r>
          <w:rPr>
            <w:rFonts w:cs="Courier New"/>
          </w:rPr>
          <w:t>make the INSTDIR variable point at the top level directory of your NSCLDAQ installation.</w:t>
        </w:r>
      </w:ins>
    </w:p>
    <w:p w:rsidR="00C66D73" w:rsidRDefault="00C66D73" w:rsidP="002D5B9F">
      <w:pPr>
        <w:rPr>
          <w:ins w:id="320" w:author="Ronald Fox" w:date="2017-09-25T17:09:00Z"/>
          <w:rFonts w:cs="Courier New"/>
        </w:rPr>
      </w:pPr>
    </w:p>
    <w:p w:rsidR="00C66D73" w:rsidRDefault="00C66D73" w:rsidP="002D5B9F">
      <w:pPr>
        <w:rPr>
          <w:ins w:id="321" w:author="Ronald Fox" w:date="2017-09-25T17:09:00Z"/>
          <w:rFonts w:ascii="Courier New" w:hAnsi="Courier New" w:cs="Courier New"/>
        </w:rPr>
      </w:pPr>
      <w:ins w:id="322" w:author="Ronald Fox" w:date="2017-09-25T17:09:00Z">
        <w:r>
          <w:rPr>
            <w:rFonts w:ascii="Courier New" w:hAnsi="Courier New" w:cs="Courier New"/>
          </w:rPr>
          <w:t>make</w:t>
        </w:r>
      </w:ins>
    </w:p>
    <w:p w:rsidR="00C66D73" w:rsidRDefault="00C66D73" w:rsidP="002D5B9F">
      <w:pPr>
        <w:rPr>
          <w:ins w:id="323" w:author="Ronald Fox" w:date="2017-09-25T17:10:00Z"/>
          <w:rFonts w:cs="Courier New"/>
        </w:rPr>
      </w:pPr>
      <w:ins w:id="324" w:author="Ronald Fox" w:date="2017-09-25T17:09:00Z">
        <w:r>
          <w:rPr>
            <w:rFonts w:cs="Courier New"/>
          </w:rPr>
          <w:t>To build the test program.</w:t>
        </w:r>
      </w:ins>
    </w:p>
    <w:p w:rsidR="00A3139B" w:rsidRDefault="00A3139B">
      <w:pPr>
        <w:pStyle w:val="Heading1"/>
        <w:rPr>
          <w:ins w:id="325" w:author="Ronald Fox" w:date="2017-09-25T17:10:00Z"/>
        </w:rPr>
        <w:pPrChange w:id="326" w:author="Ronald Fox" w:date="2017-09-25T17:10:00Z">
          <w:pPr/>
        </w:pPrChange>
      </w:pPr>
      <w:ins w:id="327" w:author="Ronald Fox" w:date="2017-09-25T17:10:00Z">
        <w:r>
          <w:t>Using the NSCL Event builder.</w:t>
        </w:r>
      </w:ins>
    </w:p>
    <w:p w:rsidR="00F3220A" w:rsidRDefault="00A3139B">
      <w:pPr>
        <w:rPr>
          <w:ins w:id="328" w:author="Ronald Fox" w:date="2017-09-25T17:22:00Z"/>
        </w:rPr>
      </w:pPr>
      <w:ins w:id="329" w:author="Ronald Fox" w:date="2017-09-25T17:10:00Z">
        <w:r>
          <w:lastRenderedPageBreak/>
          <w:t xml:space="preserve">A prerequisite of the NSCL event builder is that all systems run on a common clock </w:t>
        </w:r>
      </w:ins>
      <w:ins w:id="330" w:author="Ronald Fox" w:date="2017-09-25T17:12:00Z">
        <w:r>
          <w:t>and must be reasonably synchronized.</w:t>
        </w:r>
      </w:ins>
      <w:ins w:id="331" w:author="Ronald Fox" w:date="2017-09-25T17:20:00Z">
        <w:r>
          <w:t xml:space="preserve">  Reasonably synchronized means that the </w:t>
        </w:r>
        <w:r w:rsidR="00F3220A">
          <w:t>difference in clocks at t=0 (start of the run) is much smaller than the event building coincidence window.</w:t>
        </w:r>
      </w:ins>
      <w:ins w:id="332" w:author="Ronald Fox" w:date="2017-09-25T17:21:00Z">
        <w:r w:rsidR="00F3220A">
          <w:t xml:space="preserve">  Note that if the difference is a constant</w:t>
        </w:r>
      </w:ins>
      <w:ins w:id="333" w:author="Ronald Fox" w:date="2017-09-25T17:22:00Z">
        <w:r w:rsidR="00F3220A">
          <w:t>, but</w:t>
        </w:r>
      </w:ins>
      <w:ins w:id="334" w:author="Ronald Fox" w:date="2017-09-25T17:21:00Z">
        <w:r w:rsidR="00F3220A">
          <w:t xml:space="preserve"> known, the programs that feed the event builder can add or subtract a time offset from all timestamps.</w:t>
        </w:r>
      </w:ins>
      <w:ins w:id="335" w:author="Ronald Fox" w:date="2017-09-28T10:22:00Z">
        <w:r w:rsidR="005B17FD">
          <w:t xml:space="preserve">  </w:t>
        </w:r>
        <w:r w:rsidR="005B17FD">
          <w:fldChar w:fldCharType="begin"/>
        </w:r>
        <w:r w:rsidR="005B17FD">
          <w:instrText xml:space="preserve"> HYPERLINK "</w:instrText>
        </w:r>
        <w:r w:rsidR="005B17FD" w:rsidRPr="005B17FD">
          <w:instrText>http://www.caen.it/servlet/checkCaenDocumentFile?Id=9137</w:instrText>
        </w:r>
        <w:r w:rsidR="005B17FD">
          <w:instrText xml:space="preserve">" </w:instrText>
        </w:r>
        <w:r w:rsidR="005B17FD">
          <w:fldChar w:fldCharType="separate"/>
        </w:r>
        <w:r w:rsidR="005B17FD" w:rsidRPr="00265425">
          <w:rPr>
            <w:rStyle w:val="Hyperlink"/>
          </w:rPr>
          <w:t>http://www.caen.it/servlet/checkCaenDocumentFile?Id=9137</w:t>
        </w:r>
        <w:r w:rsidR="005B17FD">
          <w:fldChar w:fldCharType="end"/>
        </w:r>
        <w:r w:rsidR="005B17FD">
          <w:t xml:space="preserve">  is a CAEN technical report that describes how to achieve tight synchronization between CAEN digitizer boards.  Synchronization between CAEN boards and </w:t>
        </w:r>
      </w:ins>
      <w:ins w:id="336" w:author="Ronald Fox" w:date="2017-09-28T10:23:00Z">
        <w:r w:rsidR="005B17FD">
          <w:t>non-CAEN</w:t>
        </w:r>
      </w:ins>
      <w:ins w:id="337" w:author="Ronald Fox" w:date="2017-09-28T10:22:00Z">
        <w:r w:rsidR="005B17FD">
          <w:t xml:space="preserve"> system is, by necessity somewhat ad-hoc.</w:t>
        </w:r>
      </w:ins>
    </w:p>
    <w:p w:rsidR="00F3220A" w:rsidRDefault="00F3220A">
      <w:pPr>
        <w:rPr>
          <w:ins w:id="338" w:author="Ronald Fox" w:date="2017-09-25T17:22:00Z"/>
        </w:rPr>
      </w:pPr>
      <w:ins w:id="339" w:author="Ronald Fox" w:date="2017-09-25T17:22:00Z">
        <w:r>
          <w:t xml:space="preserve">The event builder is documented at:  </w:t>
        </w:r>
        <w:r>
          <w:fldChar w:fldCharType="begin"/>
        </w:r>
        <w:r>
          <w:instrText xml:space="preserve"> HYPERLINK "</w:instrText>
        </w:r>
        <w:r w:rsidRPr="00F3220A">
          <w:instrText>http://docs.nscl.msu.edu/daq</w:instrText>
        </w:r>
        <w:r>
          <w:instrText xml:space="preserve">/newsite/nscldaq-11.2/c4465.htm" </w:instrText>
        </w:r>
        <w:r>
          <w:fldChar w:fldCharType="separate"/>
        </w:r>
        <w:r w:rsidRPr="003B111A">
          <w:rPr>
            <w:rStyle w:val="Hyperlink"/>
          </w:rPr>
          <w:t>http://docs.nscl.msu.edu/daq/newsite/nscldaq-11.2/c4465.htm</w:t>
        </w:r>
        <w:r>
          <w:fldChar w:fldCharType="end"/>
        </w:r>
        <w:r>
          <w:t xml:space="preserve"> It integrates well with the ReadoutGUI as calls from your ReadoutCallouts.tcl script.</w:t>
        </w:r>
      </w:ins>
    </w:p>
    <w:p w:rsidR="002D2E75" w:rsidRDefault="00F3220A">
      <w:pPr>
        <w:rPr>
          <w:ins w:id="340" w:author="Ronald Fox" w:date="2017-09-28T10:23:00Z"/>
        </w:rPr>
      </w:pPr>
      <w:ins w:id="341" w:author="Ronald Fox" w:date="2017-09-25T17:23:00Z">
        <w:r>
          <w:t>The one thing that is a bit different about using DPP-PHA support is that usually a single readout produces data with a single source id.  The DPP-PHA support produces a source id for each of the DPP-PHA modules in the setup.</w:t>
        </w:r>
      </w:ins>
      <w:ins w:id="342" w:author="Ronald Fox" w:date="2017-09-25T17:24:00Z">
        <w:r>
          <w:t xml:space="preserve">  Fortunately the </w:t>
        </w:r>
        <w:r w:rsidR="008E73DE">
          <w:t xml:space="preserve">event builder and its feeders </w:t>
        </w:r>
        <w:r>
          <w:t>system is able to deal with that</w:t>
        </w:r>
        <w:r w:rsidR="008E73DE">
          <w:t xml:space="preserve"> as it was originally anticipated that XIA/DDAS would need this.</w:t>
        </w:r>
      </w:ins>
    </w:p>
    <w:p w:rsidR="005B17FD" w:rsidRDefault="005B17FD">
      <w:pPr>
        <w:rPr>
          <w:ins w:id="343" w:author="Ronald Fox" w:date="2017-09-28T10:26:00Z"/>
        </w:rPr>
      </w:pPr>
      <w:ins w:id="344" w:author="Ronald Fox" w:date="2017-09-28T10:23:00Z">
        <w:r>
          <w:t>NSCL event builder is usually started by using the NSCL ReadoutGUI.  The ReadoutGUI provides the ability to extend its functionality via the use of a ReadoutCallouts.tcl Tcl script.</w:t>
        </w:r>
      </w:ins>
      <w:ins w:id="345" w:author="Ronald Fox" w:date="2017-09-28T10:25:00Z">
        <w:r>
          <w:t xml:space="preserve">  This capability is described in general terms at </w:t>
        </w:r>
        <w:r>
          <w:fldChar w:fldCharType="begin"/>
        </w:r>
        <w:r>
          <w:instrText xml:space="preserve"> HYPERLINK "</w:instrText>
        </w:r>
        <w:r w:rsidRPr="005B17FD">
          <w:instrText>http://docs.nscl.msu.edu/daq/newsite/nscldaq-11.2/x4050.html</w:instrText>
        </w:r>
        <w:r>
          <w:instrText xml:space="preserve">" </w:instrText>
        </w:r>
        <w:r>
          <w:fldChar w:fldCharType="separate"/>
        </w:r>
        <w:r w:rsidRPr="00265425">
          <w:rPr>
            <w:rStyle w:val="Hyperlink"/>
          </w:rPr>
          <w:t>http://docs.nscl.msu.edu/daq/newsite/nscldaq-11.2/x4050.html</w:t>
        </w:r>
        <w:r>
          <w:fldChar w:fldCharType="end"/>
        </w:r>
        <w:r>
          <w:t xml:space="preserve">  which is part of the general documentation of the NSCL Readout GUI for NSCLDAQ-11.x (Beginning at </w:t>
        </w:r>
      </w:ins>
      <w:ins w:id="346" w:author="Ronald Fox" w:date="2017-09-28T10:26:00Z">
        <w:r>
          <w:fldChar w:fldCharType="begin"/>
        </w:r>
        <w:r>
          <w:instrText xml:space="preserve"> HYPERLINK "</w:instrText>
        </w:r>
        <w:r w:rsidRPr="005B17FD">
          <w:instrText>http://docs.nscl.msu.edu/daq/newsite/nscldaq-11.2/c3603.htmlhttp://docs.nscl.msu.edu/daq/newsite/nscldaq-11.2/c3603.html</w:instrText>
        </w:r>
        <w:r>
          <w:instrText xml:space="preserve">" </w:instrText>
        </w:r>
        <w:r>
          <w:fldChar w:fldCharType="separate"/>
        </w:r>
        <w:r w:rsidRPr="00265425">
          <w:rPr>
            <w:rStyle w:val="Hyperlink"/>
          </w:rPr>
          <w:t>http://docs.nscl.msu.edu/daq/newsite/nscldaq-11.2/c3603.htmlhttp://docs.nscl.msu.edu/daq/newsite/nscldaq-11.2/c3603.html</w:t>
        </w:r>
        <w:r>
          <w:fldChar w:fldCharType="end"/>
        </w:r>
        <w:r>
          <w:t>).</w:t>
        </w:r>
      </w:ins>
    </w:p>
    <w:p w:rsidR="005B17FD" w:rsidRDefault="005B17FD">
      <w:pPr>
        <w:rPr>
          <w:ins w:id="347" w:author="Ronald Fox" w:date="2017-09-25T17:21:00Z"/>
        </w:rPr>
      </w:pPr>
      <w:ins w:id="348" w:author="Ronald Fox" w:date="2017-09-28T10:26:00Z">
        <w:r>
          <w:t xml:space="preserve">Integrating the Event builder with the ReadoutGUI is described in the event builder manual at </w:t>
        </w:r>
      </w:ins>
      <w:ins w:id="349" w:author="Ronald Fox" w:date="2017-09-28T10:27:00Z">
        <w:r>
          <w:fldChar w:fldCharType="begin"/>
        </w:r>
        <w:r>
          <w:instrText xml:space="preserve"> HYPERLINK "</w:instrText>
        </w:r>
        <w:r w:rsidRPr="005B17FD">
          <w:instrText>http://docs.nscl.msu.edu/daq/newsite/nscldaq-11.2/x4476.html</w:instrText>
        </w:r>
        <w:r>
          <w:instrText xml:space="preserve">" </w:instrText>
        </w:r>
        <w:r>
          <w:fldChar w:fldCharType="separate"/>
        </w:r>
        <w:r w:rsidRPr="00265425">
          <w:rPr>
            <w:rStyle w:val="Hyperlink"/>
          </w:rPr>
          <w:t>http://docs.nscl.msu.edu/daq/newsite/nscldaq-11.2/x4476.html</w:t>
        </w:r>
        <w:r>
          <w:fldChar w:fldCharType="end"/>
        </w:r>
        <w:r>
          <w:t xml:space="preserve"> </w:t>
        </w:r>
      </w:ins>
    </w:p>
    <w:p w:rsidR="005B17FD" w:rsidRDefault="005B17FD">
      <w:pPr>
        <w:rPr>
          <w:ins w:id="350" w:author="Ronald Fox" w:date="2017-09-28T10:29:00Z"/>
        </w:rPr>
      </w:pPr>
    </w:p>
    <w:p w:rsidR="00C66D73" w:rsidRDefault="005B17FD" w:rsidP="002D5B9F">
      <w:pPr>
        <w:rPr>
          <w:ins w:id="351" w:author="Ronald Fox" w:date="2017-09-28T10:32:00Z"/>
          <w:rFonts w:cs="Courier New"/>
        </w:rPr>
      </w:pPr>
      <w:ins w:id="352" w:author="Ronald Fox" w:date="2017-09-28T10:29:00Z">
        <w:r>
          <w:rPr>
            <w:noProof/>
            <w:lang w:eastAsia="en-US"/>
          </w:rPr>
          <mc:AlternateContent>
            <mc:Choice Requires="wps">
              <w:drawing>
                <wp:anchor distT="0" distB="0" distL="114300" distR="114300" simplePos="0" relativeHeight="251661312" behindDoc="0" locked="0" layoutInCell="1" allowOverlap="1" wp14:editId="73756ECD">
                  <wp:simplePos x="0" y="0"/>
                  <wp:positionH relativeFrom="margin">
                    <wp:posOffset>-476250</wp:posOffset>
                  </wp:positionH>
                  <wp:positionV relativeFrom="paragraph">
                    <wp:posOffset>313055</wp:posOffset>
                  </wp:positionV>
                  <wp:extent cx="6381750" cy="2264410"/>
                  <wp:effectExtent l="19050" t="19050" r="38100" b="40640"/>
                  <wp:wrapTopAndBottom/>
                  <wp:docPr id="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2264410"/>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Ronald Fox" w:date="2017-09-28T10:29:00Z"/>
                                  <w:rFonts w:ascii="Courier New" w:eastAsia="Times New Roman" w:hAnsi="Courier New" w:cs="Courier New"/>
                                  <w:color w:val="000000"/>
                                  <w:lang w:eastAsia="en-US"/>
                                </w:rPr>
                              </w:pPr>
                              <w:ins w:id="355" w:author="Ronald Fox" w:date="2017-09-28T10:29:00Z">
                                <w:r w:rsidRPr="005B17FD">
                                  <w:rPr>
                                    <w:rFonts w:ascii="Courier New" w:eastAsia="Times New Roman" w:hAnsi="Courier New" w:cs="Courier New"/>
                                    <w:color w:val="000000"/>
                                    <w:lang w:eastAsia="en-US"/>
                                  </w:rPr>
                                  <w:t>package require evbcallouts</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Ronald Fox" w:date="2017-09-28T10:29:00Z"/>
                                  <w:rFonts w:ascii="Courier New" w:eastAsia="Times New Roman" w:hAnsi="Courier New" w:cs="Courier New"/>
                                  <w:color w:val="000000"/>
                                  <w:lang w:eastAsia="en-US"/>
                                </w:rPr>
                              </w:pPr>
                              <w:ins w:id="358" w:author="Ronald Fox" w:date="2017-09-28T10:29:00Z">
                                <w:r w:rsidRPr="005B17FD">
                                  <w:rPr>
                                    <w:rFonts w:ascii="Courier New" w:eastAsia="Times New Roman" w:hAnsi="Courier New" w:cs="Courier New"/>
                                    <w:color w:val="000000"/>
                                    <w:lang w:eastAsia="en-US"/>
                                  </w:rPr>
                                  <w:t>::EVBC::useEventBuilder</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Ronald Fox" w:date="2017-09-28T10:29:00Z"/>
                                  <w:rFonts w:ascii="Courier New" w:eastAsia="Times New Roman" w:hAnsi="Courier New" w:cs="Courier New"/>
                                  <w:color w:val="000000"/>
                                  <w:lang w:eastAsia="en-US"/>
                                </w:rPr>
                              </w:pPr>
                              <w:ins w:id="361" w:author="Ronald Fox" w:date="2017-09-28T10:29:00Z">
                                <w:r w:rsidRPr="005B17FD">
                                  <w:rPr>
                                    <w:rFonts w:ascii="Courier New" w:eastAsia="Times New Roman" w:hAnsi="Courier New" w:cs="Courier New"/>
                                    <w:color w:val="000000"/>
                                    <w:lang w:eastAsia="en-US"/>
                                  </w:rPr>
                                  <w:t>proc OnStart {} {</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Ronald Fox" w:date="2017-09-28T10:29:00Z"/>
                                  <w:rFonts w:ascii="Courier New" w:eastAsia="Times New Roman" w:hAnsi="Courier New" w:cs="Courier New"/>
                                  <w:color w:val="000000"/>
                                  <w:lang w:eastAsia="en-US"/>
                                </w:rPr>
                              </w:pPr>
                              <w:ins w:id="363" w:author="Ronald Fox" w:date="2017-09-28T10:29:00Z">
                                <w:r w:rsidRPr="005B17FD">
                                  <w:rPr>
                                    <w:rFonts w:ascii="Courier New" w:eastAsia="Times New Roman" w:hAnsi="Courier New" w:cs="Courier New"/>
                                    <w:color w:val="000000"/>
                                    <w:lang w:eastAsia="en-US"/>
                                  </w:rPr>
                                  <w:t xml:space="preserve">  ::EVBC::initialize -restart false -glombuild true -glomdt 123</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Ronald Fox" w:date="2017-09-28T10:29:00Z"/>
                                  <w:rFonts w:ascii="Courier New" w:eastAsia="Times New Roman" w:hAnsi="Courier New" w:cs="Courier New"/>
                                  <w:color w:val="000000"/>
                                  <w:lang w:eastAsia="en-US"/>
                                </w:rPr>
                              </w:pPr>
                              <w:ins w:id="365" w:author="Ronald Fox" w:date="2017-09-28T10:29:00Z">
                                <w:r w:rsidRPr="005B17FD">
                                  <w:rPr>
                                    <w:rFonts w:ascii="Courier New" w:eastAsia="Times New Roman" w:hAnsi="Courier New" w:cs="Courier New"/>
                                    <w:color w:val="000000"/>
                                    <w:lang w:eastAsia="en-US"/>
                                  </w:rPr>
                                  <w:t>}</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Ronald Fox" w:date="2017-09-28T10:29:00Z"/>
                                  <w:rFonts w:ascii="Courier New" w:eastAsia="Times New Roman" w:hAnsi="Courier New" w:cs="Courier New"/>
                                  <w:color w:val="000000"/>
                                  <w:lang w:eastAsia="en-US"/>
                                </w:rPr>
                              </w:pPr>
                              <w:ins w:id="368" w:author="Ronald Fox" w:date="2017-09-28T10:29:00Z">
                                <w:r w:rsidRPr="005B17FD">
                                  <w:rPr>
                                    <w:rFonts w:ascii="Courier New" w:eastAsia="Times New Roman" w:hAnsi="Courier New" w:cs="Courier New"/>
                                    <w:color w:val="000000"/>
                                    <w:lang w:eastAsia="en-US"/>
                                  </w:rPr>
                                  <w:t>EVBC::registerRingSource tcp://localhost/sidet0 {} 0 "Si Dets" 1 1 20 0</w:t>
                                </w:r>
                              </w:ins>
                            </w:p>
                            <w:p w:rsidR="005B17FD" w:rsidRDefault="005B17FD">
                              <w:pPr>
                                <w:spacing w:after="0" w:line="324" w:lineRule="auto"/>
                                <w:rPr>
                                  <w:color w:val="438086" w:themeColor="accent2"/>
                                  <w:sz w:val="32"/>
                                  <w:szCs w:val="32"/>
                                </w:rPr>
                              </w:pPr>
                            </w:p>
                          </w:txbxContent>
                        </wps:txbx>
                        <wps:bodyPr rot="0" vert="horz" wrap="square" lIns="228600" tIns="228600" rIns="228600" bIns="22860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37.5pt;margin-top:24.65pt;width:502.5pt;height:17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" filled="f" fillcolor="#3e3e67" strokecolor="#438086 [3205]" strokeweight="4.5pt">
                  <v:stroke linestyle="thickThin"/>
                  <v:textbox style="mso-fit-shape-to-text:t" inset="18pt,18pt,18pt,18pt">
                    <w:txbxContent>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Ronald Fox" w:date="2017-09-28T10:29:00Z"/>
                            <w:rFonts w:ascii="Courier New" w:eastAsia="Times New Roman" w:hAnsi="Courier New" w:cs="Courier New"/>
                            <w:color w:val="000000"/>
                            <w:lang w:eastAsia="en-US"/>
                          </w:rPr>
                        </w:pPr>
                        <w:ins w:id="421" w:author="Ronald Fox" w:date="2017-09-28T10:29:00Z">
                          <w:r w:rsidRPr="005B17FD">
                            <w:rPr>
                              <w:rFonts w:ascii="Courier New" w:eastAsia="Times New Roman" w:hAnsi="Courier New" w:cs="Courier New"/>
                              <w:color w:val="000000"/>
                              <w:lang w:eastAsia="en-US"/>
                            </w:rPr>
                            <w:t>package require evbcallouts</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2"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Ronald Fox" w:date="2017-09-28T10:29:00Z"/>
                            <w:rFonts w:ascii="Courier New" w:eastAsia="Times New Roman" w:hAnsi="Courier New" w:cs="Courier New"/>
                            <w:color w:val="000000"/>
                            <w:lang w:eastAsia="en-US"/>
                          </w:rPr>
                        </w:pPr>
                        <w:ins w:id="424" w:author="Ronald Fox" w:date="2017-09-28T10:29:00Z">
                          <w:r w:rsidRPr="005B17FD">
                            <w:rPr>
                              <w:rFonts w:ascii="Courier New" w:eastAsia="Times New Roman" w:hAnsi="Courier New" w:cs="Courier New"/>
                              <w:color w:val="000000"/>
                              <w:lang w:eastAsia="en-US"/>
                            </w:rPr>
                            <w:t>::EVBC::useEventBuilder</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Ronald Fox" w:date="2017-09-28T10:29:00Z"/>
                            <w:rFonts w:ascii="Courier New" w:eastAsia="Times New Roman" w:hAnsi="Courier New" w:cs="Courier New"/>
                            <w:color w:val="000000"/>
                            <w:lang w:eastAsia="en-US"/>
                          </w:rPr>
                        </w:pPr>
                        <w:ins w:id="427" w:author="Ronald Fox" w:date="2017-09-28T10:29:00Z">
                          <w:r w:rsidRPr="005B17FD">
                            <w:rPr>
                              <w:rFonts w:ascii="Courier New" w:eastAsia="Times New Roman" w:hAnsi="Courier New" w:cs="Courier New"/>
                              <w:color w:val="000000"/>
                              <w:lang w:eastAsia="en-US"/>
                            </w:rPr>
                            <w:t>proc OnStart {} {</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Ronald Fox" w:date="2017-09-28T10:29:00Z"/>
                            <w:rFonts w:ascii="Courier New" w:eastAsia="Times New Roman" w:hAnsi="Courier New" w:cs="Courier New"/>
                            <w:color w:val="000000"/>
                            <w:lang w:eastAsia="en-US"/>
                          </w:rPr>
                        </w:pPr>
                        <w:ins w:id="429" w:author="Ronald Fox" w:date="2017-09-28T10:29:00Z">
                          <w:r w:rsidRPr="005B17FD">
                            <w:rPr>
                              <w:rFonts w:ascii="Courier New" w:eastAsia="Times New Roman" w:hAnsi="Courier New" w:cs="Courier New"/>
                              <w:color w:val="000000"/>
                              <w:lang w:eastAsia="en-US"/>
                            </w:rPr>
                            <w:t xml:space="preserve">  ::EVBC::initialize -restart false -glombuild true -glomdt 123</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Ronald Fox" w:date="2017-09-28T10:29:00Z"/>
                            <w:rFonts w:ascii="Courier New" w:eastAsia="Times New Roman" w:hAnsi="Courier New" w:cs="Courier New"/>
                            <w:color w:val="000000"/>
                            <w:lang w:eastAsia="en-US"/>
                          </w:rPr>
                        </w:pPr>
                        <w:ins w:id="431" w:author="Ronald Fox" w:date="2017-09-28T10:29:00Z">
                          <w:r w:rsidRPr="005B17FD">
                            <w:rPr>
                              <w:rFonts w:ascii="Courier New" w:eastAsia="Times New Roman" w:hAnsi="Courier New" w:cs="Courier New"/>
                              <w:color w:val="000000"/>
                              <w:lang w:eastAsia="en-US"/>
                            </w:rPr>
                            <w:t>}</w:t>
                          </w:r>
                        </w:ins>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Ronald Fox" w:date="2017-09-28T10:29:00Z"/>
                            <w:rFonts w:ascii="Courier New" w:eastAsia="Times New Roman" w:hAnsi="Courier New" w:cs="Courier New"/>
                            <w:color w:val="000000"/>
                            <w:lang w:eastAsia="en-US"/>
                          </w:rPr>
                        </w:pPr>
                      </w:p>
                      <w:p w:rsidR="005B17FD" w:rsidRPr="005B17FD" w:rsidRDefault="005B17FD" w:rsidP="005B1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Ronald Fox" w:date="2017-09-28T10:29:00Z"/>
                            <w:rFonts w:ascii="Courier New" w:eastAsia="Times New Roman" w:hAnsi="Courier New" w:cs="Courier New"/>
                            <w:color w:val="000000"/>
                            <w:lang w:eastAsia="en-US"/>
                          </w:rPr>
                        </w:pPr>
                        <w:ins w:id="434" w:author="Ronald Fox" w:date="2017-09-28T10:29:00Z">
                          <w:r w:rsidRPr="005B17FD">
                            <w:rPr>
                              <w:rFonts w:ascii="Courier New" w:eastAsia="Times New Roman" w:hAnsi="Courier New" w:cs="Courier New"/>
                              <w:color w:val="000000"/>
                              <w:lang w:eastAsia="en-US"/>
                            </w:rPr>
                            <w:t>EVBC::registerRingSource tcp://localhost/sidet0 {} 0 "Si Dets" 1 1 20 0</w:t>
                          </w:r>
                        </w:ins>
                      </w:p>
                      <w:p w:rsidR="005B17FD" w:rsidRDefault="005B17FD">
                        <w:pPr>
                          <w:spacing w:after="0" w:line="324" w:lineRule="auto"/>
                          <w:rPr>
                            <w:color w:val="438086" w:themeColor="accent2"/>
                            <w:sz w:val="32"/>
                            <w:szCs w:val="32"/>
                          </w:rPr>
                        </w:pPr>
                      </w:p>
                    </w:txbxContent>
                  </v:textbox>
                  <w10:wrap type="topAndBottom" anchorx="margin"/>
                </v:rect>
              </w:pict>
            </mc:Fallback>
          </mc:AlternateContent>
        </w:r>
      </w:ins>
      <w:ins w:id="369" w:author="Ronald Fox" w:date="2017-09-28T10:28:00Z">
        <w:r>
          <w:rPr>
            <w:rFonts w:cs="Courier New"/>
          </w:rPr>
          <w:t>Let’s look at how to modify the example in that web page:</w:t>
        </w:r>
        <w:r>
          <w:rPr>
            <w:rFonts w:cs="Courier New"/>
          </w:rPr>
          <w:br/>
        </w:r>
        <w:r>
          <w:rPr>
            <w:rFonts w:cs="Courier New"/>
          </w:rPr>
          <w:br/>
        </w:r>
      </w:ins>
      <w:ins w:id="370" w:author="Ronald Fox" w:date="2017-09-28T10:30:00Z">
        <w:r>
          <w:rPr>
            <w:rFonts w:cs="Courier New"/>
          </w:rPr>
          <w:t xml:space="preserve">First let’s look at the EVBC::Initialize call in OnStart.    This can be tailored to your need by modifying the value of the </w:t>
        </w:r>
      </w:ins>
      <w:ins w:id="371" w:author="Ronald Fox" w:date="2017-09-28T10:42:00Z">
        <w:r w:rsidR="00824A42">
          <w:rPr>
            <w:rFonts w:cs="Courier New"/>
          </w:rPr>
          <w:t>-</w:t>
        </w:r>
      </w:ins>
      <w:ins w:id="372" w:author="Ronald Fox" w:date="2017-09-28T10:30:00Z">
        <w:r>
          <w:rPr>
            <w:rFonts w:cs="Courier New"/>
          </w:rPr>
          <w:t xml:space="preserve">glomdt parameter to be the coincidence window </w:t>
        </w:r>
      </w:ins>
      <w:ins w:id="373" w:author="Ronald Fox" w:date="2017-09-28T10:31:00Z">
        <w:r>
          <w:rPr>
            <w:rFonts w:cs="Courier New"/>
          </w:rPr>
          <w:t xml:space="preserve">desired for your experiment.  </w:t>
        </w:r>
      </w:ins>
      <w:ins w:id="374" w:author="Ronald Fox" w:date="2017-09-28T10:33:00Z">
        <w:r w:rsidR="00824A42">
          <w:rPr>
            <w:rFonts w:cs="Courier New"/>
          </w:rPr>
          <w:t xml:space="preserve">  You may also want to specify the -destring option whose value is the name (no URL) of the ring buffer into which the event builder will insert its data.</w:t>
        </w:r>
      </w:ins>
      <w:ins w:id="375" w:author="Ronald Fox" w:date="2017-09-28T10:41:00Z">
        <w:r w:rsidR="00824A42">
          <w:rPr>
            <w:rFonts w:cs="Courier New"/>
          </w:rPr>
          <w:t xml:space="preserve">  If you want the event builder to restart each run, -restart can be true</w:t>
        </w:r>
      </w:ins>
    </w:p>
    <w:p w:rsidR="00824A42" w:rsidRDefault="00824A42" w:rsidP="002D5B9F">
      <w:pPr>
        <w:rPr>
          <w:ins w:id="376" w:author="Ronald Fox" w:date="2017-09-28T10:34:00Z"/>
          <w:rFonts w:cs="Courier New"/>
        </w:rPr>
      </w:pPr>
      <w:ins w:id="377" w:author="Ronald Fox" w:date="2017-09-28T10:32:00Z">
        <w:r>
          <w:rPr>
            <w:rFonts w:cs="Courier New"/>
          </w:rPr>
          <w:lastRenderedPageBreak/>
          <w:t>There must be one call to EVBC::registerRingSource for each readout program you have sending data into the event builder.</w:t>
        </w:r>
      </w:ins>
      <w:ins w:id="378" w:author="Ronald Fox" w:date="2017-09-28T10:34:00Z">
        <w:r>
          <w:rPr>
            <w:rFonts w:cs="Courier New"/>
          </w:rPr>
          <w:t xml:space="preserve">  This call arranges for a program called ringFragmentSource to take data from the ringbuffer of a readout program, wrap it event builder headers and ship those data to an event builder running in the localhost (that was arranged </w:t>
        </w:r>
      </w:ins>
      <w:ins w:id="379" w:author="Ronald Fox" w:date="2017-09-28T10:35:00Z">
        <w:r>
          <w:rPr>
            <w:rFonts w:cs="Courier New"/>
          </w:rPr>
          <w:t>by EVBC::initialize).</w:t>
        </w:r>
      </w:ins>
    </w:p>
    <w:p w:rsidR="00824A42" w:rsidRDefault="00824A42" w:rsidP="002D5B9F">
      <w:pPr>
        <w:rPr>
          <w:ins w:id="380" w:author="Ronald Fox" w:date="2017-09-28T10:34:00Z"/>
          <w:rFonts w:cs="Courier New"/>
        </w:rPr>
      </w:pPr>
      <w:ins w:id="381" w:author="Ronald Fox" w:date="2017-09-28T10:34:00Z">
        <w:r>
          <w:rPr>
            <w:rFonts w:cs="Courier New"/>
          </w:rPr>
          <w:t>The parameters are in order:</w:t>
        </w:r>
      </w:ins>
    </w:p>
    <w:p w:rsidR="00824A42" w:rsidRDefault="00824A42">
      <w:pPr>
        <w:pStyle w:val="ListParagraph"/>
        <w:numPr>
          <w:ilvl w:val="0"/>
          <w:numId w:val="45"/>
        </w:numPr>
        <w:rPr>
          <w:ins w:id="382" w:author="Ronald Fox" w:date="2017-09-28T10:34:00Z"/>
          <w:rFonts w:cs="Courier New"/>
        </w:rPr>
        <w:pPrChange w:id="383" w:author="Ronald Fox" w:date="2017-09-28T10:34:00Z">
          <w:pPr/>
        </w:pPrChange>
      </w:pPr>
      <w:ins w:id="384" w:author="Ronald Fox" w:date="2017-09-28T10:34:00Z">
        <w:r>
          <w:rPr>
            <w:rFonts w:cs="Courier New"/>
          </w:rPr>
          <w:t>The URL Of the ring buffer from which the ringFragmentSource program will take data.</w:t>
        </w:r>
      </w:ins>
    </w:p>
    <w:p w:rsidR="00824A42" w:rsidRDefault="00824A42">
      <w:pPr>
        <w:pStyle w:val="ListParagraph"/>
        <w:numPr>
          <w:ilvl w:val="0"/>
          <w:numId w:val="45"/>
        </w:numPr>
        <w:rPr>
          <w:ins w:id="385" w:author="Ronald Fox" w:date="2017-09-28T10:36:00Z"/>
          <w:rFonts w:cs="Courier New"/>
        </w:rPr>
        <w:pPrChange w:id="386" w:author="Ronald Fox" w:date="2017-09-28T10:34:00Z">
          <w:pPr/>
        </w:pPrChange>
      </w:pPr>
      <w:ins w:id="387" w:author="Ronald Fox" w:date="2017-09-28T10:36:00Z">
        <w:r>
          <w:rPr>
            <w:rFonts w:cs="Courier New"/>
          </w:rPr>
          <w:t xml:space="preserve">An optional path to a shared library that knows how to extract time stamp from events.  11.2 event format provides for an event </w:t>
        </w:r>
        <w:r>
          <w:rPr>
            <w:rFonts w:cs="Courier New"/>
            <w:i/>
          </w:rPr>
          <w:t>body header</w:t>
        </w:r>
        <w:r>
          <w:rPr>
            <w:rFonts w:cs="Courier New"/>
          </w:rPr>
          <w:t xml:space="preserve"> which contains the timestamp and source id of an event in a predictable place.</w:t>
        </w:r>
      </w:ins>
      <w:ins w:id="388" w:author="Ronald Fox" w:date="2017-09-28T10:37:00Z">
        <w:r>
          <w:rPr>
            <w:rFonts w:cs="Courier New"/>
          </w:rPr>
          <w:t xml:space="preserve">  Therefore this parameter should be left empty.</w:t>
        </w:r>
      </w:ins>
    </w:p>
    <w:p w:rsidR="00824A42" w:rsidRDefault="00824A42">
      <w:pPr>
        <w:pStyle w:val="ListParagraph"/>
        <w:numPr>
          <w:ilvl w:val="0"/>
          <w:numId w:val="45"/>
        </w:numPr>
        <w:rPr>
          <w:ins w:id="389" w:author="Ronald Fox" w:date="2017-09-28T10:38:00Z"/>
          <w:rFonts w:cs="Courier New"/>
        </w:rPr>
        <w:pPrChange w:id="390" w:author="Ronald Fox" w:date="2017-09-28T10:34:00Z">
          <w:pPr/>
        </w:pPrChange>
      </w:pPr>
      <w:ins w:id="391" w:author="Ronald Fox" w:date="2017-09-28T10:37:00Z">
        <w:r>
          <w:rPr>
            <w:rFonts w:cs="Courier New"/>
          </w:rPr>
          <w:t xml:space="preserve">A Tcl Formatted list of the source ids that will be encountered in the data from that ring.  It is an error for the ringbuffer to have an event from a source id that is not in this list.  This </w:t>
        </w:r>
      </w:ins>
      <w:ins w:id="392" w:author="Ronald Fox" w:date="2017-09-28T10:38:00Z">
        <w:r>
          <w:rPr>
            <w:rFonts w:cs="Courier New"/>
          </w:rPr>
          <w:t>should</w:t>
        </w:r>
      </w:ins>
      <w:ins w:id="393" w:author="Ronald Fox" w:date="2017-09-28T10:37:00Z">
        <w:r>
          <w:rPr>
            <w:rFonts w:cs="Courier New"/>
          </w:rPr>
          <w:t xml:space="preserve"> </w:t>
        </w:r>
      </w:ins>
      <w:ins w:id="394" w:author="Ronald Fox" w:date="2017-09-28T10:38:00Z">
        <w:r>
          <w:rPr>
            <w:rFonts w:cs="Courier New"/>
          </w:rPr>
          <w:t>be a list of the source ids in all PHAEventSegment’s you instantiated in the Readout Program that’s submitting data to the ringbuffer specified by the first parameter.</w:t>
        </w:r>
      </w:ins>
    </w:p>
    <w:p w:rsidR="00824A42" w:rsidRDefault="00824A42">
      <w:pPr>
        <w:pStyle w:val="ListParagraph"/>
        <w:numPr>
          <w:ilvl w:val="0"/>
          <w:numId w:val="45"/>
        </w:numPr>
        <w:rPr>
          <w:ins w:id="395" w:author="Ronald Fox" w:date="2017-09-28T10:38:00Z"/>
          <w:rFonts w:cs="Courier New"/>
        </w:rPr>
        <w:pPrChange w:id="396" w:author="Ronald Fox" w:date="2017-09-28T10:34:00Z">
          <w:pPr/>
        </w:pPrChange>
      </w:pPr>
      <w:ins w:id="397" w:author="Ronald Fox" w:date="2017-09-28T10:38:00Z">
        <w:r>
          <w:rPr>
            <w:rFonts w:cs="Courier New"/>
          </w:rPr>
          <w:t>A string that describes the data from this source.  This is just displayed on the monitor GUI for the event builder in the part of that display that describes the event source status</w:t>
        </w:r>
      </w:ins>
      <w:ins w:id="398" w:author="Ronald Fox" w:date="2017-09-28T10:39:00Z">
        <w:r>
          <w:rPr>
            <w:rFonts w:cs="Courier New"/>
          </w:rPr>
          <w:t>es</w:t>
        </w:r>
      </w:ins>
      <w:ins w:id="399" w:author="Ronald Fox" w:date="2017-09-28T10:38:00Z">
        <w:r>
          <w:rPr>
            <w:rFonts w:cs="Courier New"/>
          </w:rPr>
          <w:t>.</w:t>
        </w:r>
      </w:ins>
    </w:p>
    <w:p w:rsidR="00824A42" w:rsidRDefault="00824A42">
      <w:pPr>
        <w:pStyle w:val="ListParagraph"/>
        <w:numPr>
          <w:ilvl w:val="0"/>
          <w:numId w:val="45"/>
        </w:numPr>
        <w:rPr>
          <w:ins w:id="400" w:author="Ronald Fox" w:date="2017-09-28T10:39:00Z"/>
          <w:rFonts w:cs="Courier New"/>
        </w:rPr>
        <w:pPrChange w:id="401" w:author="Ronald Fox" w:date="2017-09-28T10:34:00Z">
          <w:pPr/>
        </w:pPrChange>
      </w:pPr>
      <w:ins w:id="402" w:author="Ronald Fox" w:date="2017-09-28T10:39:00Z">
        <w:r>
          <w:rPr>
            <w:rFonts w:cs="Courier New"/>
          </w:rPr>
          <w:t>A flag that is nonzero (true) if the data is guaranteed to have body headers.  11.2 event data from SBSReadout with PHAEventSegemtns always has a body header.  Therefore this should be true.</w:t>
        </w:r>
      </w:ins>
    </w:p>
    <w:p w:rsidR="00824A42" w:rsidRDefault="00824A42">
      <w:pPr>
        <w:pStyle w:val="ListParagraph"/>
        <w:numPr>
          <w:ilvl w:val="0"/>
          <w:numId w:val="45"/>
        </w:numPr>
        <w:rPr>
          <w:ins w:id="403" w:author="Ronald Fox" w:date="2017-09-28T10:42:00Z"/>
          <w:rFonts w:cs="Courier New"/>
        </w:rPr>
        <w:pPrChange w:id="404" w:author="Ronald Fox" w:date="2017-09-28T10:34:00Z">
          <w:pPr/>
        </w:pPrChange>
      </w:pPr>
      <w:ins w:id="405" w:author="Ronald Fox" w:date="2017-09-28T10:40:00Z">
        <w:r>
          <w:rPr>
            <w:rFonts w:cs="Courier New"/>
          </w:rPr>
          <w:t xml:space="preserve">True if the ringFragmentSourcde should be restarted for every run.  If true, the ring fragment source exits after encountering and submitting an end run item.  This </w:t>
        </w:r>
      </w:ins>
      <w:ins w:id="406" w:author="Ronald Fox" w:date="2017-09-28T10:41:00Z">
        <w:r>
          <w:rPr>
            <w:rFonts w:cs="Courier New"/>
          </w:rPr>
          <w:t>should</w:t>
        </w:r>
      </w:ins>
      <w:ins w:id="407" w:author="Ronald Fox" w:date="2017-09-28T10:40:00Z">
        <w:r>
          <w:rPr>
            <w:rFonts w:cs="Courier New"/>
          </w:rPr>
          <w:t xml:space="preserve"> </w:t>
        </w:r>
      </w:ins>
      <w:ins w:id="408" w:author="Ronald Fox" w:date="2017-09-28T10:41:00Z">
        <w:r>
          <w:rPr>
            <w:rFonts w:cs="Courier New"/>
          </w:rPr>
          <w:t xml:space="preserve">normally be true.  The event builder Readout Callouts library will restart event sources </w:t>
        </w:r>
      </w:ins>
      <w:ins w:id="409" w:author="Ronald Fox" w:date="2017-09-28T10:42:00Z">
        <w:r w:rsidR="00194AC2">
          <w:rPr>
            <w:rFonts w:cs="Courier New"/>
          </w:rPr>
          <w:t>that require restart at the beginning of each run.</w:t>
        </w:r>
      </w:ins>
    </w:p>
    <w:p w:rsidR="00194AC2" w:rsidRDefault="00194AC2">
      <w:pPr>
        <w:pStyle w:val="ListParagraph"/>
        <w:numPr>
          <w:ilvl w:val="0"/>
          <w:numId w:val="45"/>
        </w:numPr>
        <w:rPr>
          <w:ins w:id="410" w:author="Ronald Fox" w:date="2017-09-28T10:43:00Z"/>
          <w:rFonts w:cs="Courier New"/>
        </w:rPr>
        <w:pPrChange w:id="411" w:author="Ronald Fox" w:date="2017-09-28T10:34:00Z">
          <w:pPr/>
        </w:pPrChange>
      </w:pPr>
      <w:ins w:id="412" w:author="Ronald Fox" w:date="2017-09-28T10:43:00Z">
        <w:r>
          <w:rPr>
            <w:rFonts w:cs="Courier New"/>
          </w:rPr>
          <w:t>Event builders can be hierarchically composed.  How to do that is beyond the scope of this document.  If that is done, an event source may have more than one end run item at the end of a run, one for each source.  This value is the maximum number of seconds to wait for all end run items to be observed at the end of a run.  It is only important in oneshot mode.   The ringFragmentSource counts begin run items.  It expects the same number of end run items.  If the timeout expires after seeing at least one end run item but before seeing all end run item it assumes that one of the event sources died during the run and does not wait any longer before exiting.</w:t>
        </w:r>
      </w:ins>
    </w:p>
    <w:p w:rsidR="00194AC2" w:rsidRPr="00824A42" w:rsidRDefault="00194AC2">
      <w:pPr>
        <w:pStyle w:val="ListParagraph"/>
        <w:numPr>
          <w:ilvl w:val="0"/>
          <w:numId w:val="45"/>
        </w:numPr>
        <w:rPr>
          <w:rFonts w:cs="Courier New"/>
          <w:rPrChange w:id="413" w:author="Ronald Fox" w:date="2017-09-28T10:34:00Z">
            <w:rPr>
              <w:i/>
            </w:rPr>
          </w:rPrChange>
        </w:rPr>
        <w:pPrChange w:id="414" w:author="Ronald Fox" w:date="2017-09-28T10:34:00Z">
          <w:pPr/>
        </w:pPrChange>
      </w:pPr>
      <w:ins w:id="415" w:author="Ronald Fox" w:date="2017-09-28T10:45:00Z">
        <w:r>
          <w:rPr>
            <w:rFonts w:cs="Courier New"/>
          </w:rPr>
          <w:t>This is a signed integer value that is added to the timestamps in each item when constructing the event builder header.  Note that the original event is not modified.  Each event is wrapped with a header that,</w:t>
        </w:r>
      </w:ins>
      <w:ins w:id="416" w:author="Ronald Fox" w:date="2017-09-28T10:46:00Z">
        <w:r>
          <w:rPr>
            <w:rFonts w:cs="Courier New"/>
          </w:rPr>
          <w:t xml:space="preserve"> among other things, includes the timestamp the event builder should use for ordering and combining fragments.  This timestamp is constructed by </w:t>
        </w:r>
        <w:r>
          <w:rPr>
            <w:rFonts w:cs="Courier New"/>
            <w:i/>
          </w:rPr>
          <w:t>rawstamp + offset</w:t>
        </w:r>
      </w:ins>
      <w:ins w:id="417" w:author="Ronald Fox" w:date="2017-09-28T10:47:00Z">
        <w:r>
          <w:rPr>
            <w:rFonts w:cs="Courier New"/>
          </w:rPr>
          <w:t xml:space="preserve"> where </w:t>
        </w:r>
        <w:r>
          <w:rPr>
            <w:rFonts w:cs="Courier New"/>
            <w:i/>
          </w:rPr>
          <w:t>rawstamp</w:t>
        </w:r>
        <w:r>
          <w:rPr>
            <w:rFonts w:cs="Courier New"/>
          </w:rPr>
          <w:t xml:space="preserve"> is the timestamp reported by the event and </w:t>
        </w:r>
        <w:r>
          <w:rPr>
            <w:rFonts w:cs="Courier New"/>
            <w:i/>
          </w:rPr>
          <w:t>offset</w:t>
        </w:r>
        <w:r>
          <w:rPr>
            <w:rFonts w:cs="Courier New"/>
          </w:rPr>
          <w:t xml:space="preserve"> is this parameter.    This can be used to compensate for time offsets at start up that are fixed but large enough that the event build window is of questionable validity (e.g. </w:t>
        </w:r>
      </w:ins>
      <w:ins w:id="418" w:author="Ronald Fox" w:date="2017-09-28T10:48:00Z">
        <w:r>
          <w:rPr>
            <w:rFonts w:cs="Courier New"/>
          </w:rPr>
          <w:t>offsets</w:t>
        </w:r>
      </w:ins>
      <w:ins w:id="419" w:author="Ronald Fox" w:date="2017-09-28T10:47:00Z">
        <w:r>
          <w:rPr>
            <w:rFonts w:cs="Courier New"/>
          </w:rPr>
          <w:t xml:space="preserve"> </w:t>
        </w:r>
      </w:ins>
      <w:ins w:id="420" w:author="Ronald Fox" w:date="2017-09-28T10:48:00Z">
        <w:r>
          <w:rPr>
            <w:rFonts w:cs="Courier New"/>
          </w:rPr>
          <w:t>on the order of  or larger than the event build window).</w:t>
        </w:r>
      </w:ins>
    </w:p>
    <w:sectPr w:rsidR="00194AC2" w:rsidRPr="00824A42">
      <w:headerReference w:type="even" r:id="rId13"/>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11" w:rsidRDefault="00BC5811">
      <w:pPr>
        <w:spacing w:after="0" w:line="240" w:lineRule="auto"/>
      </w:pPr>
      <w:r>
        <w:separator/>
      </w:r>
    </w:p>
  </w:endnote>
  <w:endnote w:type="continuationSeparator" w:id="0">
    <w:p w:rsidR="00BC5811" w:rsidRDefault="00BC5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A13" w:rsidRDefault="009420FC">
    <w:r>
      <w:fldChar w:fldCharType="begin"/>
    </w:r>
    <w:r>
      <w:instrText xml:space="preserve"> PAGE   \* MERGEFORMAT </w:instrText>
    </w:r>
    <w:r>
      <w:fldChar w:fldCharType="separate"/>
    </w:r>
    <w:r w:rsidR="00E84D4D">
      <w:rPr>
        <w:noProof/>
      </w:rPr>
      <w:t>8</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674A13">
      <w:trPr>
        <w:trHeight w:hRule="exact" w:val="72"/>
      </w:trPr>
      <w:tc>
        <w:tcPr>
          <w:tcW w:w="2718" w:type="dxa"/>
          <w:tcBorders>
            <w:top w:val="single" w:sz="12" w:space="0" w:color="438086" w:themeColor="accent2"/>
            <w:bottom w:val="single" w:sz="2" w:space="0" w:color="438086" w:themeColor="accent2"/>
          </w:tcBorders>
        </w:tcPr>
        <w:p w:rsidR="00674A13" w:rsidRDefault="00674A13">
          <w:pPr>
            <w:pStyle w:val="NoSpacing"/>
          </w:pPr>
        </w:p>
      </w:tc>
      <w:tc>
        <w:tcPr>
          <w:tcW w:w="1017" w:type="dxa"/>
          <w:tcBorders>
            <w:bottom w:val="single" w:sz="2" w:space="0" w:color="438086" w:themeColor="accent2"/>
          </w:tcBorders>
        </w:tcPr>
        <w:p w:rsidR="00674A13" w:rsidRDefault="00674A13">
          <w:pPr>
            <w:pStyle w:val="NoSpacing"/>
          </w:pPr>
        </w:p>
      </w:tc>
    </w:tr>
  </w:tbl>
  <w:p w:rsidR="00674A13" w:rsidRDefault="0067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A13" w:rsidRDefault="009420FC">
    <w:pPr>
      <w:jc w:val="right"/>
    </w:pPr>
    <w:r>
      <w:fldChar w:fldCharType="begin"/>
    </w:r>
    <w:r>
      <w:instrText xml:space="preserve"> PAGE   \* MERGEFORMAT </w:instrText>
    </w:r>
    <w:r>
      <w:fldChar w:fldCharType="separate"/>
    </w:r>
    <w:r w:rsidR="00E84D4D">
      <w:rPr>
        <w:noProof/>
      </w:rPr>
      <w:t>9</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674A13">
      <w:trPr>
        <w:trHeight w:hRule="exact" w:val="72"/>
        <w:jc w:val="right"/>
      </w:trPr>
      <w:tc>
        <w:tcPr>
          <w:tcW w:w="1098" w:type="dxa"/>
          <w:tcBorders>
            <w:bottom w:val="single" w:sz="2" w:space="0" w:color="438086" w:themeColor="accent2"/>
          </w:tcBorders>
        </w:tcPr>
        <w:p w:rsidR="00674A13" w:rsidRDefault="00674A13">
          <w:pPr>
            <w:pStyle w:val="NoSpacing"/>
          </w:pPr>
        </w:p>
      </w:tc>
      <w:tc>
        <w:tcPr>
          <w:tcW w:w="2732" w:type="dxa"/>
          <w:tcBorders>
            <w:top w:val="single" w:sz="12" w:space="0" w:color="438086" w:themeColor="accent2"/>
            <w:bottom w:val="single" w:sz="2" w:space="0" w:color="438086" w:themeColor="accent2"/>
          </w:tcBorders>
        </w:tcPr>
        <w:p w:rsidR="00674A13" w:rsidRDefault="00674A13">
          <w:pPr>
            <w:pStyle w:val="NoSpacing"/>
          </w:pPr>
        </w:p>
      </w:tc>
    </w:tr>
  </w:tbl>
  <w:p w:rsidR="00674A13" w:rsidRDefault="0067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11" w:rsidRDefault="00BC5811">
      <w:pPr>
        <w:spacing w:after="0" w:line="240" w:lineRule="auto"/>
      </w:pPr>
      <w:r>
        <w:separator/>
      </w:r>
    </w:p>
  </w:footnote>
  <w:footnote w:type="continuationSeparator" w:id="0">
    <w:p w:rsidR="00BC5811" w:rsidRDefault="00BC5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674A13" w:rsidRDefault="00BC5811">
        <w:pPr>
          <w:pStyle w:val="Header"/>
          <w:pBdr>
            <w:bottom w:val="single" w:sz="4" w:space="0" w:color="auto"/>
          </w:pBdr>
        </w:pPr>
        <w:r>
          <w:t>Ronald Fox</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674A13" w:rsidRDefault="00BC5811">
        <w:pPr>
          <w:pStyle w:val="Header"/>
          <w:pBdr>
            <w:bottom w:val="single" w:sz="4" w:space="0" w:color="auto"/>
          </w:pBdr>
          <w:jc w:val="right"/>
        </w:pPr>
        <w:r>
          <w:t>Ronald Fox</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5EB49A1"/>
    <w:multiLevelType w:val="hybridMultilevel"/>
    <w:tmpl w:val="C1D4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1792D"/>
    <w:multiLevelType w:val="hybridMultilevel"/>
    <w:tmpl w:val="2D44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7507E"/>
    <w:multiLevelType w:val="hybridMultilevel"/>
    <w:tmpl w:val="777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DC38E4"/>
    <w:multiLevelType w:val="multilevel"/>
    <w:tmpl w:val="33B056D0"/>
    <w:numStyleLink w:val="UrbanBulletedList"/>
  </w:abstractNum>
  <w:abstractNum w:abstractNumId="15"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6"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7" w15:restartNumberingAfterBreak="0">
    <w:nsid w:val="1A6C5517"/>
    <w:multiLevelType w:val="multilevel"/>
    <w:tmpl w:val="7AC6A14E"/>
    <w:numStyleLink w:val="UrbanNumberedList"/>
  </w:abstractNum>
  <w:abstractNum w:abstractNumId="18" w15:restartNumberingAfterBreak="0">
    <w:nsid w:val="1DDE73E0"/>
    <w:multiLevelType w:val="multilevel"/>
    <w:tmpl w:val="33B056D0"/>
    <w:numStyleLink w:val="UrbanBulletedList"/>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55C77E51"/>
    <w:multiLevelType w:val="hybridMultilevel"/>
    <w:tmpl w:val="926C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0788F"/>
    <w:multiLevelType w:val="hybridMultilevel"/>
    <w:tmpl w:val="C17C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8022B"/>
    <w:multiLevelType w:val="multilevel"/>
    <w:tmpl w:val="33B056D0"/>
    <w:numStyleLink w:val="UrbanBulletedList"/>
  </w:abstractNum>
  <w:abstractNum w:abstractNumId="30" w15:restartNumberingAfterBreak="0">
    <w:nsid w:val="6F0D0B31"/>
    <w:multiLevelType w:val="multilevel"/>
    <w:tmpl w:val="7AC6A14E"/>
    <w:numStyleLink w:val="UrbanNumberedList"/>
  </w:abstractNum>
  <w:abstractNum w:abstractNumId="31" w15:restartNumberingAfterBreak="0">
    <w:nsid w:val="6FFE463C"/>
    <w:multiLevelType w:val="hybridMultilevel"/>
    <w:tmpl w:val="6D607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76740294"/>
    <w:multiLevelType w:val="multilevel"/>
    <w:tmpl w:val="33B056D0"/>
    <w:numStyleLink w:val="UrbanBulletedList"/>
  </w:abstractNum>
  <w:abstractNum w:abstractNumId="34" w15:restartNumberingAfterBreak="0">
    <w:nsid w:val="76921C5B"/>
    <w:multiLevelType w:val="multilevel"/>
    <w:tmpl w:val="33B056D0"/>
    <w:numStyleLink w:val="UrbanBulletedList"/>
  </w:abstractNum>
  <w:abstractNum w:abstractNumId="35"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2"/>
  </w:num>
  <w:num w:numId="16">
    <w:abstractNumId w:val="20"/>
  </w:num>
  <w:num w:numId="17">
    <w:abstractNumId w:val="23"/>
  </w:num>
  <w:num w:numId="18">
    <w:abstractNumId w:val="14"/>
  </w:num>
  <w:num w:numId="19">
    <w:abstractNumId w:val="33"/>
  </w:num>
  <w:num w:numId="20">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9"/>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5"/>
  </w:num>
  <w:num w:numId="23">
    <w:abstractNumId w:val="30"/>
  </w:num>
  <w:num w:numId="24">
    <w:abstractNumId w:val="17"/>
  </w:num>
  <w:num w:numId="25">
    <w:abstractNumId w:val="16"/>
  </w:num>
  <w:num w:numId="26">
    <w:abstractNumId w:val="10"/>
  </w:num>
  <w:num w:numId="27">
    <w:abstractNumId w:val="35"/>
  </w:num>
  <w:num w:numId="28">
    <w:abstractNumId w:val="26"/>
  </w:num>
  <w:num w:numId="29">
    <w:abstractNumId w:val="19"/>
  </w:num>
  <w:num w:numId="30">
    <w:abstractNumId w:val="18"/>
  </w:num>
  <w:num w:numId="31">
    <w:abstractNumId w:val="18"/>
  </w:num>
  <w:num w:numId="32">
    <w:abstractNumId w:val="18"/>
  </w:num>
  <w:num w:numId="33">
    <w:abstractNumId w:val="23"/>
  </w:num>
  <w:num w:numId="34">
    <w:abstractNumId w:val="15"/>
  </w:num>
  <w:num w:numId="35">
    <w:abstractNumId w:val="23"/>
  </w:num>
  <w:num w:numId="36">
    <w:abstractNumId w:val="23"/>
  </w:num>
  <w:num w:numId="37">
    <w:abstractNumId w:val="23"/>
  </w:num>
  <w:num w:numId="38">
    <w:abstractNumId w:val="23"/>
  </w:num>
  <w:num w:numId="39">
    <w:abstractNumId w:val="15"/>
  </w:num>
  <w:num w:numId="40">
    <w:abstractNumId w:val="28"/>
  </w:num>
  <w:num w:numId="41">
    <w:abstractNumId w:val="31"/>
  </w:num>
  <w:num w:numId="42">
    <w:abstractNumId w:val="12"/>
  </w:num>
  <w:num w:numId="43">
    <w:abstractNumId w:val="27"/>
  </w:num>
  <w:num w:numId="44">
    <w:abstractNumId w:val="13"/>
  </w:num>
  <w:num w:numId="4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Fox">
    <w15:presenceInfo w15:providerId="Windows Live" w15:userId="7dff3505820300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evenAndOddHeaders/>
  <w:drawingGridHorizontalSpacing w:val="100"/>
  <w:displayHorizontalDrawingGridEvery w:val="2"/>
  <w:characterSpacingControl w:val="doNotCompress"/>
  <w:hdrShapeDefaults>
    <o:shapedefaults v:ext="edit" spidmax="8193"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11"/>
    <w:rsid w:val="00000150"/>
    <w:rsid w:val="000C0EE0"/>
    <w:rsid w:val="00194AC2"/>
    <w:rsid w:val="002319B1"/>
    <w:rsid w:val="002D2E75"/>
    <w:rsid w:val="002D5B9F"/>
    <w:rsid w:val="002E2EC9"/>
    <w:rsid w:val="00322B20"/>
    <w:rsid w:val="0044020C"/>
    <w:rsid w:val="004A57AB"/>
    <w:rsid w:val="004E49EB"/>
    <w:rsid w:val="005360A8"/>
    <w:rsid w:val="005B17FD"/>
    <w:rsid w:val="00623AC9"/>
    <w:rsid w:val="00643601"/>
    <w:rsid w:val="00674A13"/>
    <w:rsid w:val="00776F04"/>
    <w:rsid w:val="007F127A"/>
    <w:rsid w:val="00824A42"/>
    <w:rsid w:val="008E73DE"/>
    <w:rsid w:val="009420FC"/>
    <w:rsid w:val="009B0936"/>
    <w:rsid w:val="00A3139B"/>
    <w:rsid w:val="00A31EE3"/>
    <w:rsid w:val="00A934CA"/>
    <w:rsid w:val="00B157AC"/>
    <w:rsid w:val="00B44854"/>
    <w:rsid w:val="00BC2E9C"/>
    <w:rsid w:val="00BC5811"/>
    <w:rsid w:val="00BD4F6B"/>
    <w:rsid w:val="00C66D73"/>
    <w:rsid w:val="00D813F7"/>
    <w:rsid w:val="00DB6C7A"/>
    <w:rsid w:val="00DE67E6"/>
    <w:rsid w:val="00DF4B4A"/>
    <w:rsid w:val="00E84D4D"/>
    <w:rsid w:val="00EB6A46"/>
    <w:rsid w:val="00F3220A"/>
    <w:rsid w:val="00FD7C95"/>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colormru v:ext="edit" colors="#334c4f,#79b5b0,#b77851,#d1e1e3,#066,#7ea8ac,#4e767a,#293d3f"/>
    </o:shapedefaults>
    <o:shapelayout v:ext="edit">
      <o:idmap v:ext="edit" data="1"/>
    </o:shapelayout>
  </w:shapeDefaults>
  <w:decimalSymbol w:val="."/>
  <w:listSeparator w:val=","/>
  <w15:docId w15:val="{8DC890D0-8702-47E0-8E7F-D5530CF8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character" w:styleId="FollowedHyperlink">
    <w:name w:val="FollowedHyperlink"/>
    <w:basedOn w:val="DefaultParagraphFont"/>
    <w:uiPriority w:val="99"/>
    <w:semiHidden/>
    <w:unhideWhenUsed/>
    <w:rsid w:val="00EB6A46"/>
    <w:rPr>
      <w:color w:val="C2A874" w:themeColor="followedHyperlink"/>
      <w:u w:val="single"/>
    </w:rPr>
  </w:style>
  <w:style w:type="paragraph" w:styleId="HTMLPreformatted">
    <w:name w:val="HTML Preformatted"/>
    <w:basedOn w:val="Normal"/>
    <w:link w:val="HTMLPreformattedChar"/>
    <w:uiPriority w:val="99"/>
    <w:semiHidden/>
    <w:unhideWhenUsed/>
    <w:rsid w:val="005B1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5B17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9E5AA8631C4436B417ECD37747590D"/>
        <w:category>
          <w:name w:val="General"/>
          <w:gallery w:val="placeholder"/>
        </w:category>
        <w:types>
          <w:type w:val="bbPlcHdr"/>
        </w:types>
        <w:behaviors>
          <w:behavior w:val="content"/>
        </w:behaviors>
        <w:guid w:val="{3CAC3927-ECCF-448C-A9FB-F08D7DA30FF1}"/>
      </w:docPartPr>
      <w:docPartBody>
        <w:p w:rsidR="00BB452E" w:rsidRDefault="00BB452E">
          <w:pPr>
            <w:pStyle w:val="D79E5AA8631C4436B417ECD37747590D"/>
          </w:pPr>
          <w:r>
            <w:rPr>
              <w:color w:val="44546A" w:themeColor="text2"/>
            </w:rPr>
            <w:t>[Pick the date]</w:t>
          </w:r>
        </w:p>
      </w:docPartBody>
    </w:docPart>
    <w:docPart>
      <w:docPartPr>
        <w:name w:val="285B022662534935BD6C265F2B027C56"/>
        <w:category>
          <w:name w:val="General"/>
          <w:gallery w:val="placeholder"/>
        </w:category>
        <w:types>
          <w:type w:val="bbPlcHdr"/>
        </w:types>
        <w:behaviors>
          <w:behavior w:val="content"/>
        </w:behaviors>
        <w:guid w:val="{59BB31ED-90A4-408A-A199-6C62D32D03BD}"/>
      </w:docPartPr>
      <w:docPartBody>
        <w:p w:rsidR="00BB452E" w:rsidRDefault="00BB452E">
          <w:pPr>
            <w:pStyle w:val="285B022662534935BD6C265F2B027C56"/>
          </w:pPr>
          <w:r>
            <w:rPr>
              <w:rFonts w:asciiTheme="majorHAnsi" w:eastAsiaTheme="majorEastAsia" w:hAnsiTheme="majorHAnsi" w:cstheme="majorBidi"/>
              <w:color w:val="5B9BD5" w:themeColor="accent1"/>
              <w:sz w:val="72"/>
              <w:szCs w:val="72"/>
            </w:rPr>
            <w:t>[Type the document title]</w:t>
          </w:r>
        </w:p>
      </w:docPartBody>
    </w:docPart>
    <w:docPart>
      <w:docPartPr>
        <w:name w:val="F6DF1EB6564B4366AC8C0D2A297F408C"/>
        <w:category>
          <w:name w:val="General"/>
          <w:gallery w:val="placeholder"/>
        </w:category>
        <w:types>
          <w:type w:val="bbPlcHdr"/>
        </w:types>
        <w:behaviors>
          <w:behavior w:val="content"/>
        </w:behaviors>
        <w:guid w:val="{835CE091-2BA2-40AD-B57C-76A5420E8ECE}"/>
      </w:docPartPr>
      <w:docPartBody>
        <w:p w:rsidR="00BB452E" w:rsidRDefault="00BB452E">
          <w:pPr>
            <w:pStyle w:val="F6DF1EB6564B4366AC8C0D2A297F408C"/>
          </w:pPr>
          <w:r>
            <w:rPr>
              <w:i/>
              <w:iCs/>
              <w:color w:val="44546A" w:themeColor="text2"/>
              <w:sz w:val="28"/>
              <w:szCs w:val="28"/>
            </w:rPr>
            <w:t>[Type the document subtitle]</w:t>
          </w:r>
        </w:p>
      </w:docPartBody>
    </w:docPart>
    <w:docPart>
      <w:docPartPr>
        <w:name w:val="75F9149DC33D408586D7B6F80921AE8F"/>
        <w:category>
          <w:name w:val="General"/>
          <w:gallery w:val="placeholder"/>
        </w:category>
        <w:types>
          <w:type w:val="bbPlcHdr"/>
        </w:types>
        <w:behaviors>
          <w:behavior w:val="content"/>
        </w:behaviors>
        <w:guid w:val="{A107F2CE-FFAE-4A39-A876-0546EEBCB9E9}"/>
      </w:docPartPr>
      <w:docPartBody>
        <w:p w:rsidR="00BB452E" w:rsidRDefault="00BB452E">
          <w:pPr>
            <w:pStyle w:val="75F9149DC33D408586D7B6F80921AE8F"/>
          </w:pPr>
          <w:r>
            <w:rPr>
              <w:color w:val="44546A" w:themeColor="text2"/>
            </w:rPr>
            <w:t>[Type the author name]</w:t>
          </w:r>
        </w:p>
      </w:docPartBody>
    </w:docPart>
    <w:docPart>
      <w:docPartPr>
        <w:name w:val="1A1A670E4C554074B75DF1F3569CFEA5"/>
        <w:category>
          <w:name w:val="General"/>
          <w:gallery w:val="placeholder"/>
        </w:category>
        <w:types>
          <w:type w:val="bbPlcHdr"/>
        </w:types>
        <w:behaviors>
          <w:behavior w:val="content"/>
        </w:behaviors>
        <w:guid w:val="{80A28DE3-90AA-4A3F-A9A4-554BAF6CD8FF}"/>
      </w:docPartPr>
      <w:docPartBody>
        <w:p w:rsidR="00BB452E" w:rsidRDefault="00BB452E">
          <w:pPr>
            <w:pStyle w:val="1A1A670E4C554074B75DF1F3569CFEA5"/>
          </w:pPr>
          <w:r>
            <w:t>[Type the document title]</w:t>
          </w:r>
        </w:p>
      </w:docPartBody>
    </w:docPart>
    <w:docPart>
      <w:docPartPr>
        <w:name w:val="D307EAD223CB4DA4983FE4E068F6EF2F"/>
        <w:category>
          <w:name w:val="General"/>
          <w:gallery w:val="placeholder"/>
        </w:category>
        <w:types>
          <w:type w:val="bbPlcHdr"/>
        </w:types>
        <w:behaviors>
          <w:behavior w:val="content"/>
        </w:behaviors>
        <w:guid w:val="{D55CC78E-5D41-4542-B743-088DC4529C8E}"/>
      </w:docPartPr>
      <w:docPartBody>
        <w:p w:rsidR="00BB452E" w:rsidRDefault="00BB452E">
          <w:pPr>
            <w:pStyle w:val="D307EAD223CB4DA4983FE4E068F6EF2F"/>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2E"/>
    <w:rsid w:val="00BB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5AA8631C4436B417ECD37747590D">
    <w:name w:val="D79E5AA8631C4436B417ECD37747590D"/>
  </w:style>
  <w:style w:type="paragraph" w:customStyle="1" w:styleId="285B022662534935BD6C265F2B027C56">
    <w:name w:val="285B022662534935BD6C265F2B027C56"/>
  </w:style>
  <w:style w:type="paragraph" w:customStyle="1" w:styleId="F6DF1EB6564B4366AC8C0D2A297F408C">
    <w:name w:val="F6DF1EB6564B4366AC8C0D2A297F408C"/>
  </w:style>
  <w:style w:type="paragraph" w:customStyle="1" w:styleId="75F9149DC33D408586D7B6F80921AE8F">
    <w:name w:val="75F9149DC33D408586D7B6F80921AE8F"/>
  </w:style>
  <w:style w:type="paragraph" w:customStyle="1" w:styleId="1A1A670E4C554074B75DF1F3569CFEA5">
    <w:name w:val="1A1A670E4C554074B75DF1F3569CFEA5"/>
  </w:style>
  <w:style w:type="paragraph" w:customStyle="1" w:styleId="D307EAD223CB4DA4983FE4E068F6EF2F">
    <w:name w:val="D307EAD223CB4DA4983FE4E068F6EF2F"/>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B5402C10814844CD9ED8762B89EACE33">
    <w:name w:val="B5402C10814844CD9ED8762B89EAC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1415</TotalTime>
  <Pages>10</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Support fror CAEN PHA DPP</vt:lpstr>
    </vt:vector>
  </TitlesOfParts>
  <Company/>
  <LinksUpToDate>false</LinksUpToDate>
  <CharactersWithSpaces>16608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fror CAEN PHA DPP</dc:title>
  <dc:subject>For NSCLDAQ</dc:subject>
  <dc:creator>Ronald Fox</dc:creator>
  <cp:keywords/>
  <cp:lastModifiedBy>Ronald Fox</cp:lastModifiedBy>
  <cp:revision>28</cp:revision>
  <cp:lastPrinted>2017-09-28T14:56:00Z</cp:lastPrinted>
  <dcterms:created xsi:type="dcterms:W3CDTF">2017-09-25T16:06:00Z</dcterms:created>
  <dcterms:modified xsi:type="dcterms:W3CDTF">2017-09-28T14:56:00Z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